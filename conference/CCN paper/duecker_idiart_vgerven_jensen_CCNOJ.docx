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5057" w14:textId="69A405CC" w:rsidR="00393C35" w:rsidRPr="00160A82" w:rsidRDefault="00E1659B" w:rsidP="00393C35">
      <w:pPr>
        <w:pStyle w:val="Title"/>
        <w:rPr>
          <w:rFonts w:ascii="Helvetica" w:hAnsi="Helvetica"/>
          <w:sz w:val="28"/>
          <w:szCs w:val="28"/>
        </w:rPr>
      </w:pPr>
      <w:r>
        <w:rPr>
          <w:rFonts w:ascii="Helvetica" w:hAnsi="Helvetica"/>
          <w:sz w:val="28"/>
          <w:szCs w:val="28"/>
        </w:rPr>
        <w:t>Oscillations in an ANN Convert Competing Inputs into a Temporal Code</w:t>
      </w:r>
    </w:p>
    <w:p w14:paraId="5259F2D8" w14:textId="77777777" w:rsidR="00393C35" w:rsidRPr="00B7710D" w:rsidRDefault="00393C35">
      <w:pPr>
        <w:jc w:val="center"/>
        <w:rPr>
          <w:rFonts w:ascii="Helvetica" w:hAnsi="Helvetica" w:cs="Arial"/>
          <w:b/>
        </w:rPr>
      </w:pPr>
    </w:p>
    <w:p w14:paraId="5FC62F1E" w14:textId="176CA6E8" w:rsidR="00393C35" w:rsidRPr="00C570DF" w:rsidRDefault="00E1659B">
      <w:pPr>
        <w:pStyle w:val="Authorname"/>
        <w:rPr>
          <w:rFonts w:ascii="Helvetica" w:hAnsi="Helvetica" w:cs="Arial"/>
          <w:lang w:val="en-GB"/>
        </w:rPr>
      </w:pPr>
      <w:r w:rsidRPr="00C570DF">
        <w:rPr>
          <w:rFonts w:ascii="Helvetica" w:hAnsi="Helvetica" w:cs="Arial"/>
          <w:lang w:val="en-GB"/>
        </w:rPr>
        <w:t>Katharina Duecker</w:t>
      </w:r>
      <w:r w:rsidR="00393C35" w:rsidRPr="00C570DF">
        <w:rPr>
          <w:rFonts w:ascii="Helvetica" w:hAnsi="Helvetica" w:cs="Arial"/>
          <w:lang w:val="en-GB"/>
        </w:rPr>
        <w:t xml:space="preserve"> (</w:t>
      </w:r>
      <w:r w:rsidRPr="00C570DF">
        <w:rPr>
          <w:rFonts w:ascii="Helvetica" w:hAnsi="Helvetica" w:cs="Arial"/>
          <w:lang w:val="en-GB"/>
        </w:rPr>
        <w:t>katharina.duecker</w:t>
      </w:r>
      <w:r w:rsidR="00393C35" w:rsidRPr="00C570DF">
        <w:rPr>
          <w:rFonts w:ascii="Helvetica" w:hAnsi="Helvetica" w:cs="Arial"/>
          <w:lang w:val="en-GB"/>
        </w:rPr>
        <w:t>@</w:t>
      </w:r>
      <w:r w:rsidRPr="00C570DF">
        <w:rPr>
          <w:rFonts w:ascii="Helvetica" w:hAnsi="Helvetica" w:cs="Arial"/>
          <w:lang w:val="en-GB"/>
        </w:rPr>
        <w:t>gmail.com</w:t>
      </w:r>
      <w:r w:rsidR="00393C35" w:rsidRPr="00C570DF">
        <w:rPr>
          <w:rFonts w:ascii="Helvetica" w:hAnsi="Helvetica" w:cs="Arial"/>
          <w:lang w:val="en-GB"/>
        </w:rPr>
        <w:t>)</w:t>
      </w:r>
    </w:p>
    <w:p w14:paraId="31F44DD3" w14:textId="77777777" w:rsidR="00532E89" w:rsidRDefault="00E1659B">
      <w:pPr>
        <w:pStyle w:val="Affiliation"/>
        <w:rPr>
          <w:rFonts w:ascii="Helvetica" w:hAnsi="Helvetica" w:cs="Arial"/>
        </w:rPr>
      </w:pPr>
      <w:r>
        <w:rPr>
          <w:rFonts w:ascii="Helvetica" w:hAnsi="Helvetica" w:cs="Arial"/>
        </w:rPr>
        <w:t>Centre for Human Brain Health, School of Psychology, University of Birmingham</w:t>
      </w:r>
      <w:r w:rsidR="00A72B5A">
        <w:rPr>
          <w:rFonts w:ascii="Helvetica" w:hAnsi="Helvetica" w:cs="Arial"/>
        </w:rPr>
        <w:t>,</w:t>
      </w:r>
      <w:r>
        <w:rPr>
          <w:rFonts w:ascii="Helvetica" w:hAnsi="Helvetica" w:cs="Arial"/>
        </w:rPr>
        <w:t xml:space="preserve"> </w:t>
      </w:r>
    </w:p>
    <w:p w14:paraId="1CB38B35" w14:textId="431A0FC8" w:rsidR="00393C35" w:rsidRPr="00B7710D" w:rsidRDefault="00E1659B">
      <w:pPr>
        <w:pStyle w:val="Affiliation"/>
        <w:rPr>
          <w:rFonts w:ascii="Helvetica" w:hAnsi="Helvetica" w:cs="Arial"/>
        </w:rPr>
      </w:pPr>
      <w:r>
        <w:rPr>
          <w:rFonts w:ascii="Helvetica" w:hAnsi="Helvetica" w:cs="Arial"/>
        </w:rPr>
        <w:t xml:space="preserve">52 </w:t>
      </w:r>
      <w:proofErr w:type="spellStart"/>
      <w:r>
        <w:rPr>
          <w:rFonts w:ascii="Helvetica" w:hAnsi="Helvetica" w:cs="Arial"/>
        </w:rPr>
        <w:t>Pritchatts</w:t>
      </w:r>
      <w:proofErr w:type="spellEnd"/>
      <w:r>
        <w:rPr>
          <w:rFonts w:ascii="Helvetica" w:hAnsi="Helvetica" w:cs="Arial"/>
        </w:rPr>
        <w:t xml:space="preserve"> Ro</w:t>
      </w:r>
      <w:r w:rsidR="0027360B">
        <w:rPr>
          <w:rFonts w:ascii="Helvetica" w:hAnsi="Helvetica" w:cs="Arial"/>
        </w:rPr>
        <w:t>a</w:t>
      </w:r>
      <w:r>
        <w:rPr>
          <w:rFonts w:ascii="Helvetica" w:hAnsi="Helvetica" w:cs="Arial"/>
        </w:rPr>
        <w:t>d</w:t>
      </w:r>
      <w:r w:rsidR="00532E89">
        <w:rPr>
          <w:rFonts w:ascii="Helvetica" w:hAnsi="Helvetica" w:cs="Arial"/>
        </w:rPr>
        <w:t xml:space="preserve">, </w:t>
      </w:r>
      <w:r>
        <w:rPr>
          <w:rFonts w:ascii="Helvetica" w:hAnsi="Helvetica" w:cs="Arial"/>
        </w:rPr>
        <w:t>Birmingham</w:t>
      </w:r>
      <w:r w:rsidR="00DA0125" w:rsidRPr="00B7710D">
        <w:rPr>
          <w:rFonts w:ascii="Helvetica" w:hAnsi="Helvetica" w:cs="Arial"/>
        </w:rPr>
        <w:t>,</w:t>
      </w:r>
      <w:r w:rsidR="00393C35" w:rsidRPr="00B7710D">
        <w:rPr>
          <w:rFonts w:ascii="Helvetica" w:hAnsi="Helvetica" w:cs="Arial"/>
        </w:rPr>
        <w:t xml:space="preserve"> </w:t>
      </w:r>
      <w:r>
        <w:rPr>
          <w:rFonts w:ascii="Helvetica" w:hAnsi="Helvetica" w:cs="Arial"/>
        </w:rPr>
        <w:t>B15 2TT, UK</w:t>
      </w:r>
    </w:p>
    <w:p w14:paraId="2EF031D1" w14:textId="77777777" w:rsidR="00393C35" w:rsidRPr="00B7710D" w:rsidRDefault="00393C35">
      <w:pPr>
        <w:jc w:val="center"/>
        <w:outlineLvl w:val="0"/>
        <w:rPr>
          <w:rFonts w:ascii="Helvetica" w:hAnsi="Helvetica" w:cs="Arial"/>
        </w:rPr>
      </w:pPr>
    </w:p>
    <w:p w14:paraId="4FB3F64B" w14:textId="27E07C50" w:rsidR="00393C35" w:rsidRPr="00B7710D" w:rsidRDefault="00E1659B">
      <w:pPr>
        <w:pStyle w:val="Authorname"/>
        <w:rPr>
          <w:rFonts w:ascii="Helvetica" w:hAnsi="Helvetica" w:cs="Arial"/>
        </w:rPr>
      </w:pPr>
      <w:r>
        <w:rPr>
          <w:rFonts w:ascii="Helvetica" w:hAnsi="Helvetica" w:cs="Arial"/>
        </w:rPr>
        <w:t xml:space="preserve">Marco </w:t>
      </w:r>
      <w:proofErr w:type="spellStart"/>
      <w:r>
        <w:rPr>
          <w:rFonts w:ascii="Helvetica" w:hAnsi="Helvetica" w:cs="Arial"/>
        </w:rPr>
        <w:t>Idiart</w:t>
      </w:r>
      <w:proofErr w:type="spellEnd"/>
      <w:r w:rsidR="00393C35" w:rsidRPr="00B7710D">
        <w:rPr>
          <w:rFonts w:ascii="Helvetica" w:hAnsi="Helvetica" w:cs="Arial"/>
        </w:rPr>
        <w:t xml:space="preserve"> (</w:t>
      </w:r>
      <w:r w:rsidR="00532E89">
        <w:rPr>
          <w:rFonts w:ascii="Helvetica" w:hAnsi="Helvetica" w:cs="Arial"/>
        </w:rPr>
        <w:t>marco.idiart@gmail.com</w:t>
      </w:r>
      <w:r w:rsidR="00393C35" w:rsidRPr="00B7710D">
        <w:rPr>
          <w:rFonts w:ascii="Helvetica" w:hAnsi="Helvetica" w:cs="Arial"/>
        </w:rPr>
        <w:t>)</w:t>
      </w:r>
    </w:p>
    <w:p w14:paraId="15354666" w14:textId="77777777" w:rsidR="00532E89" w:rsidRPr="00B7710D" w:rsidRDefault="00532E89" w:rsidP="00532E89">
      <w:pPr>
        <w:pStyle w:val="Affiliation"/>
        <w:rPr>
          <w:rFonts w:ascii="Helvetica" w:hAnsi="Helvetica" w:cs="Arial"/>
        </w:rPr>
      </w:pPr>
      <w:r>
        <w:rPr>
          <w:rFonts w:ascii="Helvetica" w:hAnsi="Helvetica" w:cs="Arial"/>
        </w:rPr>
        <w:t>Institute of Physics, Federal University of Rio Grande do Sul</w:t>
      </w:r>
    </w:p>
    <w:p w14:paraId="37DA78B1" w14:textId="67C8AFBD" w:rsidR="00532E89" w:rsidRDefault="00532E89" w:rsidP="00532E89">
      <w:pPr>
        <w:pStyle w:val="Affiliation"/>
        <w:rPr>
          <w:rFonts w:ascii="Helvetica" w:hAnsi="Helvetica" w:cs="Arial"/>
        </w:rPr>
      </w:pPr>
      <w:r w:rsidRPr="00532E89">
        <w:rPr>
          <w:rFonts w:ascii="Helvetica" w:hAnsi="Helvetica" w:cs="Arial"/>
        </w:rPr>
        <w:t>Avenida Bento Gonçalves</w:t>
      </w:r>
      <w:r>
        <w:rPr>
          <w:rFonts w:ascii="Helvetica" w:hAnsi="Helvetica" w:cs="Arial"/>
        </w:rPr>
        <w:t>, Porto Alegre, 9500</w:t>
      </w:r>
      <w:r w:rsidR="00B43E2B">
        <w:rPr>
          <w:rFonts w:ascii="Helvetica" w:hAnsi="Helvetica" w:cs="Arial"/>
        </w:rPr>
        <w:t>,</w:t>
      </w:r>
      <w:r w:rsidRPr="00B7710D">
        <w:rPr>
          <w:rFonts w:ascii="Helvetica" w:hAnsi="Helvetica" w:cs="Arial"/>
        </w:rPr>
        <w:t xml:space="preserve"> </w:t>
      </w:r>
      <w:r>
        <w:rPr>
          <w:rFonts w:ascii="Helvetica" w:hAnsi="Helvetica" w:cs="Arial"/>
        </w:rPr>
        <w:t>Brazil</w:t>
      </w:r>
    </w:p>
    <w:p w14:paraId="2948CB03" w14:textId="68A0FD17" w:rsidR="00E1659B" w:rsidRDefault="00E1659B" w:rsidP="00DA0125">
      <w:pPr>
        <w:pStyle w:val="Affiliation"/>
        <w:rPr>
          <w:rFonts w:ascii="Helvetica" w:hAnsi="Helvetica" w:cs="Arial"/>
        </w:rPr>
      </w:pPr>
    </w:p>
    <w:p w14:paraId="2431BA64" w14:textId="217E3787" w:rsidR="00E1659B" w:rsidRPr="00A401AC" w:rsidRDefault="00E1659B" w:rsidP="00E1659B">
      <w:pPr>
        <w:pStyle w:val="Authorname"/>
        <w:rPr>
          <w:rFonts w:ascii="Helvetica" w:hAnsi="Helvetica" w:cs="Arial"/>
          <w:lang w:val="da-DK"/>
          <w:rPrChange w:id="0" w:author="Ole Jensen (Psychology)" w:date="2023-03-23T10:31:00Z">
            <w:rPr>
              <w:rFonts w:ascii="Helvetica" w:hAnsi="Helvetica" w:cs="Arial"/>
            </w:rPr>
          </w:rPrChange>
        </w:rPr>
      </w:pPr>
      <w:r w:rsidRPr="00A401AC">
        <w:rPr>
          <w:rFonts w:ascii="Helvetica" w:hAnsi="Helvetica" w:cs="Arial"/>
          <w:lang w:val="da-DK"/>
          <w:rPrChange w:id="1" w:author="Ole Jensen (Psychology)" w:date="2023-03-23T10:31:00Z">
            <w:rPr>
              <w:rFonts w:ascii="Helvetica" w:hAnsi="Helvetica" w:cs="Arial"/>
            </w:rPr>
          </w:rPrChange>
        </w:rPr>
        <w:t xml:space="preserve">Marcel van </w:t>
      </w:r>
      <w:proofErr w:type="spellStart"/>
      <w:r w:rsidRPr="00A401AC">
        <w:rPr>
          <w:rFonts w:ascii="Helvetica" w:hAnsi="Helvetica" w:cs="Arial"/>
          <w:lang w:val="da-DK"/>
          <w:rPrChange w:id="2" w:author="Ole Jensen (Psychology)" w:date="2023-03-23T10:31:00Z">
            <w:rPr>
              <w:rFonts w:ascii="Helvetica" w:hAnsi="Helvetica" w:cs="Arial"/>
            </w:rPr>
          </w:rPrChange>
        </w:rPr>
        <w:t>Gerven</w:t>
      </w:r>
      <w:proofErr w:type="spellEnd"/>
      <w:r w:rsidRPr="00A401AC">
        <w:rPr>
          <w:rFonts w:ascii="Helvetica" w:hAnsi="Helvetica" w:cs="Arial"/>
          <w:lang w:val="da-DK"/>
          <w:rPrChange w:id="3" w:author="Ole Jensen (Psychology)" w:date="2023-03-23T10:31:00Z">
            <w:rPr>
              <w:rFonts w:ascii="Helvetica" w:hAnsi="Helvetica" w:cs="Arial"/>
            </w:rPr>
          </w:rPrChange>
        </w:rPr>
        <w:t xml:space="preserve"> (</w:t>
      </w:r>
      <w:r w:rsidR="00EF75A7" w:rsidRPr="00A401AC">
        <w:rPr>
          <w:rFonts w:ascii="Helvetica" w:hAnsi="Helvetica" w:cs="Arial"/>
          <w:lang w:val="da-DK"/>
          <w:rPrChange w:id="4" w:author="Ole Jensen (Psychology)" w:date="2023-03-23T10:31:00Z">
            <w:rPr>
              <w:rFonts w:ascii="Helvetica" w:hAnsi="Helvetica" w:cs="Arial"/>
            </w:rPr>
          </w:rPrChange>
        </w:rPr>
        <w:t>marcel.vangerven@donders.ru.nl</w:t>
      </w:r>
      <w:r w:rsidRPr="00A401AC">
        <w:rPr>
          <w:rFonts w:ascii="Helvetica" w:hAnsi="Helvetica" w:cs="Arial"/>
          <w:lang w:val="da-DK"/>
          <w:rPrChange w:id="5" w:author="Ole Jensen (Psychology)" w:date="2023-03-23T10:31:00Z">
            <w:rPr>
              <w:rFonts w:ascii="Helvetica" w:hAnsi="Helvetica" w:cs="Arial"/>
            </w:rPr>
          </w:rPrChange>
        </w:rPr>
        <w:t>)</w:t>
      </w:r>
    </w:p>
    <w:p w14:paraId="22C85F1B" w14:textId="51931E70" w:rsidR="00E1659B" w:rsidRPr="00B7710D" w:rsidRDefault="00EF3B66" w:rsidP="00E1659B">
      <w:pPr>
        <w:pStyle w:val="Affiliation"/>
        <w:rPr>
          <w:rFonts w:ascii="Helvetica" w:hAnsi="Helvetica" w:cs="Arial"/>
        </w:rPr>
      </w:pPr>
      <w:r>
        <w:rPr>
          <w:rFonts w:ascii="Helvetica" w:hAnsi="Helvetica" w:cs="Arial"/>
        </w:rPr>
        <w:t xml:space="preserve">Donders Institute for Brain, Cognition and </w:t>
      </w:r>
      <w:proofErr w:type="spellStart"/>
      <w:r>
        <w:rPr>
          <w:rFonts w:ascii="Helvetica" w:hAnsi="Helvetica" w:cs="Arial"/>
        </w:rPr>
        <w:t>Behaviour</w:t>
      </w:r>
      <w:proofErr w:type="spellEnd"/>
    </w:p>
    <w:p w14:paraId="7BF551F1" w14:textId="190ADA7A" w:rsidR="00E1659B" w:rsidRDefault="00EF3B66" w:rsidP="00E1659B">
      <w:pPr>
        <w:pStyle w:val="Affiliation"/>
        <w:rPr>
          <w:rFonts w:ascii="Helvetica" w:hAnsi="Helvetica" w:cs="Arial"/>
        </w:rPr>
      </w:pPr>
      <w:r w:rsidRPr="00EF3B66">
        <w:rPr>
          <w:rFonts w:ascii="Helvetica" w:hAnsi="Helvetica" w:cs="Arial"/>
        </w:rPr>
        <w:t xml:space="preserve">Thomas van </w:t>
      </w:r>
      <w:proofErr w:type="spellStart"/>
      <w:r w:rsidRPr="00EF3B66">
        <w:rPr>
          <w:rFonts w:ascii="Helvetica" w:hAnsi="Helvetica" w:cs="Arial"/>
        </w:rPr>
        <w:t>Aquinostraat</w:t>
      </w:r>
      <w:proofErr w:type="spellEnd"/>
      <w:r w:rsidRPr="00EF3B66">
        <w:rPr>
          <w:rFonts w:ascii="Helvetica" w:hAnsi="Helvetica" w:cs="Arial"/>
        </w:rPr>
        <w:t xml:space="preserve"> 4</w:t>
      </w:r>
      <w:r>
        <w:rPr>
          <w:rFonts w:ascii="Helvetica" w:hAnsi="Helvetica" w:cs="Arial"/>
        </w:rPr>
        <w:t>, Nijmegen</w:t>
      </w:r>
      <w:r w:rsidR="00E1659B" w:rsidRPr="00B7710D">
        <w:rPr>
          <w:rFonts w:ascii="Helvetica" w:hAnsi="Helvetica" w:cs="Arial"/>
        </w:rPr>
        <w:t xml:space="preserve">, </w:t>
      </w:r>
      <w:r>
        <w:rPr>
          <w:rFonts w:ascii="Helvetica" w:hAnsi="Helvetica" w:cs="Arial"/>
        </w:rPr>
        <w:t>6525</w:t>
      </w:r>
      <w:r w:rsidR="00B43E2B">
        <w:rPr>
          <w:rFonts w:ascii="Helvetica" w:hAnsi="Helvetica" w:cs="Arial"/>
        </w:rPr>
        <w:t>,</w:t>
      </w:r>
      <w:r w:rsidR="00E1659B" w:rsidRPr="00B7710D">
        <w:rPr>
          <w:rFonts w:ascii="Helvetica" w:hAnsi="Helvetica" w:cs="Arial"/>
        </w:rPr>
        <w:t xml:space="preserve"> </w:t>
      </w:r>
      <w:r>
        <w:rPr>
          <w:rFonts w:ascii="Helvetica" w:hAnsi="Helvetica" w:cs="Arial"/>
        </w:rPr>
        <w:t>The Netherlands</w:t>
      </w:r>
    </w:p>
    <w:p w14:paraId="5E8AD719" w14:textId="0F6AD2A5" w:rsidR="006E5D0B" w:rsidRDefault="006E5D0B" w:rsidP="00E1659B">
      <w:pPr>
        <w:pStyle w:val="Affiliation"/>
        <w:rPr>
          <w:rFonts w:ascii="Helvetica" w:hAnsi="Helvetica" w:cs="Arial"/>
        </w:rPr>
      </w:pPr>
    </w:p>
    <w:p w14:paraId="2D4AA458" w14:textId="77777777" w:rsidR="006E5D0B" w:rsidRPr="00DD4220" w:rsidRDefault="006E5D0B" w:rsidP="006E5D0B">
      <w:pPr>
        <w:pStyle w:val="Authorname"/>
        <w:rPr>
          <w:rFonts w:ascii="Helvetica" w:hAnsi="Helvetica" w:cs="Arial"/>
          <w:lang w:val="de-DE"/>
        </w:rPr>
      </w:pPr>
      <w:r>
        <w:rPr>
          <w:rFonts w:ascii="Helvetica" w:hAnsi="Helvetica" w:cs="Arial"/>
          <w:lang w:val="de-DE"/>
        </w:rPr>
        <w:t>Ole Jensen</w:t>
      </w:r>
      <w:r w:rsidRPr="00E1659B">
        <w:rPr>
          <w:rFonts w:ascii="Helvetica" w:hAnsi="Helvetica" w:cs="Arial"/>
          <w:lang w:val="de-DE"/>
        </w:rPr>
        <w:t xml:space="preserve"> (</w:t>
      </w:r>
      <w:r>
        <w:rPr>
          <w:rFonts w:ascii="Helvetica" w:hAnsi="Helvetica" w:cs="Arial"/>
          <w:lang w:val="de-DE"/>
        </w:rPr>
        <w:t>ole.jensen</w:t>
      </w:r>
      <w:r w:rsidRPr="00E1659B">
        <w:rPr>
          <w:rFonts w:ascii="Helvetica" w:hAnsi="Helvetica" w:cs="Arial"/>
          <w:lang w:val="de-DE"/>
        </w:rPr>
        <w:t>@</w:t>
      </w:r>
      <w:r>
        <w:rPr>
          <w:rFonts w:ascii="Helvetica" w:hAnsi="Helvetica" w:cs="Arial"/>
          <w:lang w:val="de-DE"/>
        </w:rPr>
        <w:t>bham.ac.uk</w:t>
      </w:r>
      <w:r w:rsidRPr="00E1659B">
        <w:rPr>
          <w:rFonts w:ascii="Helvetica" w:hAnsi="Helvetica" w:cs="Arial"/>
          <w:lang w:val="de-DE"/>
        </w:rPr>
        <w:t>)</w:t>
      </w:r>
    </w:p>
    <w:p w14:paraId="043C7542" w14:textId="77777777" w:rsidR="00532E89" w:rsidRDefault="006E5D0B" w:rsidP="006E5D0B">
      <w:pPr>
        <w:pStyle w:val="Affiliation"/>
        <w:rPr>
          <w:rFonts w:ascii="Helvetica" w:hAnsi="Helvetica" w:cs="Arial"/>
        </w:rPr>
      </w:pPr>
      <w:r>
        <w:rPr>
          <w:rFonts w:ascii="Helvetica" w:hAnsi="Helvetica" w:cs="Arial"/>
        </w:rPr>
        <w:t>Centre for Human Brain Health, School of Psychology, University of Birmingham</w:t>
      </w:r>
      <w:r w:rsidRPr="00B7710D">
        <w:rPr>
          <w:rFonts w:ascii="Helvetica" w:hAnsi="Helvetica" w:cs="Arial"/>
        </w:rPr>
        <w:t xml:space="preserve"> </w:t>
      </w:r>
    </w:p>
    <w:p w14:paraId="55EE13A8" w14:textId="713DB7FF" w:rsidR="00980650" w:rsidRDefault="006E5D0B" w:rsidP="006E5D0B">
      <w:pPr>
        <w:pStyle w:val="Affiliation"/>
        <w:rPr>
          <w:rFonts w:ascii="Helvetica" w:hAnsi="Helvetica" w:cs="Arial"/>
        </w:rPr>
      </w:pPr>
      <w:r>
        <w:rPr>
          <w:rFonts w:ascii="Helvetica" w:hAnsi="Helvetica" w:cs="Arial"/>
        </w:rPr>
        <w:t xml:space="preserve">52 </w:t>
      </w:r>
      <w:proofErr w:type="spellStart"/>
      <w:r>
        <w:rPr>
          <w:rFonts w:ascii="Helvetica" w:hAnsi="Helvetica" w:cs="Arial"/>
        </w:rPr>
        <w:t>Pritchatts</w:t>
      </w:r>
      <w:proofErr w:type="spellEnd"/>
      <w:r>
        <w:rPr>
          <w:rFonts w:ascii="Helvetica" w:hAnsi="Helvetica" w:cs="Arial"/>
        </w:rPr>
        <w:t xml:space="preserve"> Road</w:t>
      </w:r>
      <w:r w:rsidR="00532E89">
        <w:rPr>
          <w:rFonts w:ascii="Helvetica" w:hAnsi="Helvetica" w:cs="Arial"/>
        </w:rPr>
        <w:t xml:space="preserve">, </w:t>
      </w:r>
      <w:r>
        <w:rPr>
          <w:rFonts w:ascii="Helvetica" w:hAnsi="Helvetica" w:cs="Arial"/>
        </w:rPr>
        <w:t>Birmingham</w:t>
      </w:r>
      <w:r w:rsidRPr="00B7710D">
        <w:rPr>
          <w:rFonts w:ascii="Helvetica" w:hAnsi="Helvetica" w:cs="Arial"/>
        </w:rPr>
        <w:t xml:space="preserve">, </w:t>
      </w:r>
      <w:r>
        <w:rPr>
          <w:rFonts w:ascii="Helvetica" w:hAnsi="Helvetica" w:cs="Arial"/>
        </w:rPr>
        <w:t>B15 2TT, UK</w:t>
      </w:r>
    </w:p>
    <w:p w14:paraId="20DBE391" w14:textId="77777777" w:rsidR="006E5D0B" w:rsidRDefault="006E5D0B" w:rsidP="00A72B5A">
      <w:pPr>
        <w:pStyle w:val="Affiliation"/>
        <w:jc w:val="both"/>
        <w:rPr>
          <w:rFonts w:ascii="Helvetica" w:hAnsi="Helvetica" w:cs="Arial"/>
        </w:rPr>
      </w:pPr>
    </w:p>
    <w:p w14:paraId="4BBFE0BD" w14:textId="77777777" w:rsidR="00393C35" w:rsidRPr="00160A82" w:rsidRDefault="00B7710D" w:rsidP="00B7710D">
      <w:pPr>
        <w:spacing w:before="100" w:beforeAutospacing="1" w:after="100" w:afterAutospacing="1"/>
        <w:ind w:firstLine="0"/>
        <w:rPr>
          <w:rFonts w:ascii="Helvetica" w:hAnsi="Helvetica"/>
          <w:b/>
          <w:sz w:val="22"/>
          <w:szCs w:val="22"/>
        </w:rPr>
      </w:pPr>
      <w:r w:rsidRPr="00160A82">
        <w:rPr>
          <w:rFonts w:ascii="Helvetica" w:hAnsi="Helvetica"/>
          <w:b/>
          <w:sz w:val="22"/>
          <w:szCs w:val="22"/>
        </w:rPr>
        <w:t>Abstract:</w:t>
      </w:r>
    </w:p>
    <w:p w14:paraId="1B1D7F9D" w14:textId="77777777" w:rsidR="00393C35" w:rsidRPr="00B7710D" w:rsidRDefault="00393C35" w:rsidP="003323DD">
      <w:pPr>
        <w:spacing w:before="100" w:beforeAutospacing="1" w:after="100" w:afterAutospacing="1"/>
        <w:jc w:val="center"/>
        <w:rPr>
          <w:rFonts w:ascii="Helvetica" w:hAnsi="Helvetica"/>
        </w:rPr>
        <w:sectPr w:rsidR="00393C35" w:rsidRPr="00B7710D" w:rsidSect="00393C35">
          <w:type w:val="continuous"/>
          <w:pgSz w:w="12240" w:h="15840" w:code="1"/>
          <w:pgMar w:top="1440" w:right="1080" w:bottom="1080" w:left="1080" w:header="720" w:footer="720" w:gutter="0"/>
          <w:cols w:space="720"/>
        </w:sectPr>
      </w:pPr>
    </w:p>
    <w:p w14:paraId="27A606B9" w14:textId="068ED43A" w:rsidR="00E7560B" w:rsidRPr="00E7560B" w:rsidRDefault="00E7560B" w:rsidP="00F15F8D">
      <w:pPr>
        <w:pStyle w:val="Abstract"/>
        <w:spacing w:before="100" w:beforeAutospacing="1" w:after="100" w:afterAutospacing="1" w:line="240" w:lineRule="auto"/>
        <w:rPr>
          <w:rFonts w:ascii="Helvetica" w:hAnsi="Helvetica"/>
          <w:szCs w:val="22"/>
          <w:lang w:val="en-GB"/>
        </w:rPr>
      </w:pPr>
      <w:r>
        <w:rPr>
          <w:rFonts w:ascii="Helvetica" w:hAnsi="Helvetica"/>
          <w:szCs w:val="22"/>
          <w:lang w:val="en-GB"/>
        </w:rPr>
        <w:t xml:space="preserve">Deep convolutional neural networks </w:t>
      </w:r>
      <w:ins w:id="6" w:author="Ole Jensen (Psychology)" w:date="2023-03-23T11:02:00Z">
        <w:r w:rsidR="007604CD">
          <w:rPr>
            <w:rFonts w:ascii="Helvetica" w:hAnsi="Helvetica"/>
            <w:szCs w:val="22"/>
            <w:lang w:val="en-GB"/>
          </w:rPr>
          <w:t xml:space="preserve">(DNNs) </w:t>
        </w:r>
      </w:ins>
      <w:r>
        <w:rPr>
          <w:rFonts w:ascii="Helvetica" w:hAnsi="Helvetica"/>
          <w:szCs w:val="22"/>
          <w:lang w:val="en-GB"/>
        </w:rPr>
        <w:t>show strong similarit</w:t>
      </w:r>
      <w:r w:rsidR="000D3800">
        <w:rPr>
          <w:rFonts w:ascii="Helvetica" w:hAnsi="Helvetica"/>
          <w:szCs w:val="22"/>
          <w:lang w:val="en-GB"/>
        </w:rPr>
        <w:t>ies</w:t>
      </w:r>
      <w:r>
        <w:rPr>
          <w:rFonts w:ascii="Helvetica" w:hAnsi="Helvetica"/>
          <w:szCs w:val="22"/>
          <w:lang w:val="en-GB"/>
        </w:rPr>
        <w:t xml:space="preserve"> </w:t>
      </w:r>
      <w:r w:rsidRPr="00E7560B">
        <w:rPr>
          <w:rFonts w:ascii="Helvetica" w:hAnsi="Helvetica"/>
          <w:szCs w:val="22"/>
          <w:lang w:val="en-GB"/>
        </w:rPr>
        <w:t xml:space="preserve">to the </w:t>
      </w:r>
      <w:ins w:id="7" w:author="Ole Jensen (Psychology)" w:date="2023-03-23T11:03:00Z">
        <w:r w:rsidR="007604CD">
          <w:rPr>
            <w:rFonts w:ascii="Helvetica" w:hAnsi="Helvetica"/>
            <w:szCs w:val="22"/>
            <w:lang w:val="en-GB"/>
          </w:rPr>
          <w:t xml:space="preserve">primate </w:t>
        </w:r>
      </w:ins>
      <w:del w:id="8" w:author="Ole Jensen (Psychology)" w:date="2023-03-23T10:45:00Z">
        <w:r w:rsidRPr="00E7560B" w:rsidDel="00556E72">
          <w:rPr>
            <w:rFonts w:ascii="Helvetica" w:hAnsi="Helvetica"/>
            <w:szCs w:val="22"/>
            <w:lang w:val="en-GB"/>
          </w:rPr>
          <w:delText xml:space="preserve">architecture of the </w:delText>
        </w:r>
      </w:del>
      <w:r w:rsidRPr="00E7560B">
        <w:rPr>
          <w:rFonts w:ascii="Helvetica" w:hAnsi="Helvetica"/>
          <w:szCs w:val="22"/>
          <w:lang w:val="en-GB"/>
        </w:rPr>
        <w:t>ventral stream</w:t>
      </w:r>
      <w:ins w:id="9" w:author="Ole Jensen (Psychology)" w:date="2023-03-23T10:46:00Z">
        <w:r w:rsidR="00556E72">
          <w:rPr>
            <w:rFonts w:ascii="Helvetica" w:hAnsi="Helvetica"/>
            <w:szCs w:val="22"/>
            <w:lang w:val="en-GB"/>
          </w:rPr>
          <w:t xml:space="preserve"> in terms </w:t>
        </w:r>
      </w:ins>
      <w:ins w:id="10" w:author="Ole Jensen (Psychology)" w:date="2023-03-23T10:47:00Z">
        <w:r w:rsidR="00556E72">
          <w:rPr>
            <w:rFonts w:ascii="Helvetica" w:hAnsi="Helvetica"/>
            <w:szCs w:val="22"/>
            <w:lang w:val="en-GB"/>
          </w:rPr>
          <w:t xml:space="preserve">the </w:t>
        </w:r>
      </w:ins>
      <w:ins w:id="11" w:author="Ole Jensen (Psychology)" w:date="2023-03-23T10:46:00Z">
        <w:r w:rsidR="00556E72">
          <w:rPr>
            <w:rFonts w:ascii="Helvetica" w:hAnsi="Helvetica"/>
            <w:szCs w:val="22"/>
            <w:lang w:val="en-GB"/>
          </w:rPr>
          <w:t xml:space="preserve">hierarchical </w:t>
        </w:r>
      </w:ins>
      <w:ins w:id="12" w:author="Ole Jensen (Psychology)" w:date="2023-03-23T10:48:00Z">
        <w:r w:rsidR="00556E72">
          <w:rPr>
            <w:rFonts w:ascii="Helvetica" w:hAnsi="Helvetica"/>
            <w:szCs w:val="22"/>
            <w:lang w:val="en-GB"/>
          </w:rPr>
          <w:t>organization of</w:t>
        </w:r>
      </w:ins>
      <w:ins w:id="13" w:author="Ole Jensen (Psychology)" w:date="2023-03-23T10:47:00Z">
        <w:r w:rsidR="00556E72">
          <w:rPr>
            <w:rFonts w:ascii="Helvetica" w:hAnsi="Helvetica"/>
            <w:szCs w:val="22"/>
            <w:lang w:val="en-GB"/>
          </w:rPr>
          <w:t xml:space="preserve"> representations</w:t>
        </w:r>
      </w:ins>
      <w:r w:rsidRPr="00E7560B">
        <w:rPr>
          <w:rFonts w:ascii="Helvetica" w:hAnsi="Helvetica"/>
          <w:szCs w:val="22"/>
          <w:lang w:val="en-GB"/>
        </w:rPr>
        <w:t xml:space="preserve">; </w:t>
      </w:r>
      <w:del w:id="14" w:author="Ole Jensen (Psychology)" w:date="2023-03-23T10:47:00Z">
        <w:r w:rsidRPr="00E7560B" w:rsidDel="00556E72">
          <w:rPr>
            <w:rFonts w:ascii="Helvetica" w:hAnsi="Helvetica"/>
            <w:szCs w:val="22"/>
            <w:lang w:val="en-GB"/>
          </w:rPr>
          <w:delText xml:space="preserve">but </w:delText>
        </w:r>
      </w:del>
      <w:ins w:id="15" w:author="Ole Jensen (Psychology)" w:date="2023-03-23T10:47:00Z">
        <w:r w:rsidR="00556E72">
          <w:rPr>
            <w:rFonts w:ascii="Helvetica" w:hAnsi="Helvetica"/>
            <w:szCs w:val="22"/>
            <w:lang w:val="en-GB"/>
          </w:rPr>
          <w:t xml:space="preserve">however, </w:t>
        </w:r>
      </w:ins>
      <w:del w:id="16" w:author="Ole Jensen (Psychology)" w:date="2023-03-23T11:02:00Z">
        <w:r w:rsidRPr="00E7560B" w:rsidDel="007604CD">
          <w:rPr>
            <w:rFonts w:ascii="Helvetica" w:hAnsi="Helvetica"/>
            <w:szCs w:val="22"/>
            <w:lang w:val="en-GB"/>
          </w:rPr>
          <w:delText xml:space="preserve">they </w:delText>
        </w:r>
      </w:del>
      <w:ins w:id="17" w:author="Ole Jensen (Psychology)" w:date="2023-03-23T11:02:00Z">
        <w:r w:rsidR="007604CD">
          <w:rPr>
            <w:rFonts w:ascii="Helvetica" w:hAnsi="Helvetica"/>
            <w:szCs w:val="22"/>
            <w:lang w:val="en-GB"/>
          </w:rPr>
          <w:t xml:space="preserve">DNNs </w:t>
        </w:r>
      </w:ins>
      <w:r w:rsidRPr="00E7560B">
        <w:rPr>
          <w:rFonts w:ascii="Helvetica" w:hAnsi="Helvetica"/>
          <w:szCs w:val="22"/>
          <w:lang w:val="en-GB"/>
        </w:rPr>
        <w:t>typically disregard the temporal dynamics experimentally observed</w:t>
      </w:r>
      <w:del w:id="18" w:author="Ole Jensen (Psychology)" w:date="2023-03-23T11:02:00Z">
        <w:r w:rsidRPr="00E7560B" w:rsidDel="007604CD">
          <w:rPr>
            <w:rFonts w:ascii="Helvetica" w:hAnsi="Helvetica"/>
            <w:szCs w:val="22"/>
            <w:lang w:val="en-GB"/>
          </w:rPr>
          <w:delText xml:space="preserve"> in the visual system</w:delText>
        </w:r>
      </w:del>
      <w:r w:rsidRPr="00E7560B">
        <w:rPr>
          <w:rFonts w:ascii="Helvetica" w:hAnsi="Helvetica"/>
          <w:szCs w:val="22"/>
          <w:lang w:val="en-GB"/>
        </w:rPr>
        <w:t xml:space="preserve">. </w:t>
      </w:r>
      <w:r w:rsidR="00D033A5">
        <w:rPr>
          <w:rFonts w:ascii="Helvetica" w:hAnsi="Helvetica"/>
          <w:szCs w:val="22"/>
          <w:lang w:val="en-GB"/>
        </w:rPr>
        <w:t>For instance, a</w:t>
      </w:r>
      <w:r w:rsidRPr="00E7560B">
        <w:rPr>
          <w:rFonts w:ascii="Helvetica" w:hAnsi="Helvetica"/>
          <w:szCs w:val="22"/>
          <w:lang w:val="en-GB"/>
        </w:rPr>
        <w:t xml:space="preserve">lpha oscillations dominate the dynamics of the human visual cortex; yet oscillations are rarely considered in ANNs. We propose a </w:t>
      </w:r>
      <w:r>
        <w:rPr>
          <w:rFonts w:ascii="Helvetica" w:hAnsi="Helvetica"/>
          <w:szCs w:val="22"/>
          <w:lang w:val="en-GB"/>
        </w:rPr>
        <w:t>neural</w:t>
      </w:r>
      <w:r w:rsidRPr="00E7560B">
        <w:rPr>
          <w:rFonts w:ascii="Helvetica" w:hAnsi="Helvetica"/>
          <w:szCs w:val="22"/>
          <w:lang w:val="en-GB"/>
        </w:rPr>
        <w:t xml:space="preserve"> network that embraces oscillatory dynamics</w:t>
      </w:r>
      <w:ins w:id="19" w:author="Ole Jensen (Psychology)" w:date="2023-03-23T10:53:00Z">
        <w:r w:rsidR="00197706">
          <w:rPr>
            <w:rFonts w:ascii="Helvetica" w:hAnsi="Helvetica"/>
            <w:szCs w:val="22"/>
            <w:lang w:val="en-GB"/>
          </w:rPr>
          <w:t xml:space="preserve"> with the computational purpose of</w:t>
        </w:r>
      </w:ins>
      <w:ins w:id="20" w:author="Ole Jensen (Psychology)" w:date="2023-03-23T11:03:00Z">
        <w:r w:rsidR="007604CD">
          <w:rPr>
            <w:rFonts w:ascii="Helvetica" w:hAnsi="Helvetica"/>
            <w:szCs w:val="22"/>
            <w:lang w:val="en-GB"/>
          </w:rPr>
          <w:t xml:space="preserve"> </w:t>
        </w:r>
      </w:ins>
      <w:del w:id="21" w:author="Ole Jensen (Psychology)" w:date="2023-03-23T10:53:00Z">
        <w:r w:rsidR="00F15F8D" w:rsidDel="00197706">
          <w:rPr>
            <w:rFonts w:ascii="Helvetica" w:hAnsi="Helvetica"/>
            <w:szCs w:val="22"/>
            <w:lang w:val="en-GB"/>
          </w:rPr>
          <w:delText>, to</w:delText>
        </w:r>
        <w:r w:rsidRPr="00E7560B" w:rsidDel="00197706">
          <w:rPr>
            <w:rFonts w:ascii="Helvetica" w:hAnsi="Helvetica"/>
            <w:szCs w:val="22"/>
            <w:lang w:val="en-GB"/>
          </w:rPr>
          <w:delText xml:space="preserve"> </w:delText>
        </w:r>
      </w:del>
      <w:r w:rsidRPr="00E7560B">
        <w:rPr>
          <w:rFonts w:ascii="Helvetica" w:hAnsi="Helvetica"/>
          <w:szCs w:val="22"/>
          <w:lang w:val="en-GB"/>
        </w:rPr>
        <w:t>convert</w:t>
      </w:r>
      <w:ins w:id="22" w:author="Ole Jensen (Psychology)" w:date="2023-03-23T10:53:00Z">
        <w:r w:rsidR="00197706">
          <w:rPr>
            <w:rFonts w:ascii="Helvetica" w:hAnsi="Helvetica"/>
            <w:szCs w:val="22"/>
            <w:lang w:val="en-GB"/>
          </w:rPr>
          <w:t>ing</w:t>
        </w:r>
      </w:ins>
      <w:r w:rsidRPr="00E7560B">
        <w:rPr>
          <w:rFonts w:ascii="Helvetica" w:hAnsi="Helvetica"/>
          <w:szCs w:val="22"/>
          <w:lang w:val="en-GB"/>
        </w:rPr>
        <w:t xml:space="preserve"> spatial information into a temporal cod</w:t>
      </w:r>
      <w:r w:rsidR="00EA4EEE">
        <w:rPr>
          <w:rFonts w:ascii="Helvetica" w:hAnsi="Helvetica"/>
          <w:szCs w:val="22"/>
          <w:lang w:val="en-GB"/>
        </w:rPr>
        <w:t xml:space="preserve">e. </w:t>
      </w:r>
      <w:r w:rsidR="00FA0B38">
        <w:rPr>
          <w:rFonts w:ascii="Helvetica" w:hAnsi="Helvetica"/>
          <w:szCs w:val="22"/>
          <w:lang w:val="en-GB"/>
        </w:rPr>
        <w:t>The network was trained</w:t>
      </w:r>
      <w:r w:rsidR="0052073E">
        <w:rPr>
          <w:rFonts w:ascii="Helvetica" w:hAnsi="Helvetica"/>
          <w:szCs w:val="22"/>
          <w:lang w:val="en-GB"/>
        </w:rPr>
        <w:t xml:space="preserve"> </w:t>
      </w:r>
      <w:r w:rsidR="00733195">
        <w:rPr>
          <w:rFonts w:ascii="Helvetica" w:hAnsi="Helvetica"/>
          <w:szCs w:val="22"/>
          <w:lang w:val="en-GB"/>
        </w:rPr>
        <w:t xml:space="preserve">to </w:t>
      </w:r>
      <w:r w:rsidR="0052073E">
        <w:rPr>
          <w:rFonts w:ascii="Helvetica" w:hAnsi="Helvetica"/>
          <w:szCs w:val="22"/>
          <w:lang w:val="en-GB"/>
        </w:rPr>
        <w:t>classify three letters in four quadrants</w:t>
      </w:r>
      <w:r w:rsidR="00FA0B38">
        <w:rPr>
          <w:rFonts w:ascii="Helvetica" w:hAnsi="Helvetica"/>
          <w:szCs w:val="22"/>
          <w:lang w:val="en-GB"/>
        </w:rPr>
        <w:t>. Post-</w:t>
      </w:r>
      <w:r w:rsidR="00980650">
        <w:rPr>
          <w:rFonts w:ascii="Helvetica" w:hAnsi="Helvetica"/>
          <w:szCs w:val="22"/>
          <w:lang w:val="en-GB"/>
        </w:rPr>
        <w:t>training,</w:t>
      </w:r>
      <w:r w:rsidR="00EA4EEE">
        <w:rPr>
          <w:rFonts w:ascii="Helvetica" w:hAnsi="Helvetica"/>
          <w:szCs w:val="22"/>
          <w:lang w:val="en-GB"/>
        </w:rPr>
        <w:t xml:space="preserve"> we </w:t>
      </w:r>
      <w:del w:id="23" w:author="Ole Jensen (Psychology)" w:date="2023-03-23T10:54:00Z">
        <w:r w:rsidR="00EA4EEE" w:rsidDel="00197706">
          <w:rPr>
            <w:rFonts w:ascii="Helvetica" w:hAnsi="Helvetica"/>
            <w:szCs w:val="22"/>
            <w:lang w:val="en-GB"/>
          </w:rPr>
          <w:delText xml:space="preserve">added </w:delText>
        </w:r>
      </w:del>
      <w:ins w:id="24" w:author="Ole Jensen (Psychology)" w:date="2023-03-23T10:54:00Z">
        <w:r w:rsidR="00197706">
          <w:rPr>
            <w:rFonts w:ascii="Helvetica" w:hAnsi="Helvetica"/>
            <w:szCs w:val="22"/>
            <w:lang w:val="en-GB"/>
          </w:rPr>
          <w:t xml:space="preserve">introduced </w:t>
        </w:r>
      </w:ins>
      <w:r w:rsidR="00EA4EEE">
        <w:rPr>
          <w:rFonts w:ascii="Helvetica" w:hAnsi="Helvetica"/>
          <w:szCs w:val="22"/>
          <w:lang w:val="en-GB"/>
        </w:rPr>
        <w:t>semi-realistic temporal dynamics to the hidden layer, introducing relaxation and pulsed inhibition mimicking neuronal alpha oscillations. The relaxation</w:t>
      </w:r>
      <w:r w:rsidR="00F15F8D">
        <w:rPr>
          <w:rFonts w:ascii="Helvetica" w:hAnsi="Helvetica"/>
          <w:szCs w:val="22"/>
          <w:lang w:val="en-GB"/>
        </w:rPr>
        <w:t xml:space="preserve"> </w:t>
      </w:r>
      <w:r w:rsidR="00EA4EEE">
        <w:rPr>
          <w:rFonts w:ascii="Helvetica" w:hAnsi="Helvetica"/>
          <w:szCs w:val="22"/>
          <w:lang w:val="en-GB"/>
        </w:rPr>
        <w:t xml:space="preserve">ensured </w:t>
      </w:r>
      <w:r w:rsidR="00733195">
        <w:rPr>
          <w:rFonts w:ascii="Helvetica" w:hAnsi="Helvetica"/>
          <w:szCs w:val="22"/>
          <w:lang w:val="en-GB"/>
        </w:rPr>
        <w:t>non-sustained</w:t>
      </w:r>
      <w:r w:rsidR="00EA4EEE">
        <w:rPr>
          <w:rFonts w:ascii="Helvetica" w:hAnsi="Helvetica"/>
          <w:szCs w:val="22"/>
          <w:lang w:val="en-GB"/>
        </w:rPr>
        <w:t xml:space="preserve"> activation</w:t>
      </w:r>
      <w:commentRangeStart w:id="25"/>
      <w:del w:id="26" w:author="Ole Jensen (Psychology)" w:date="2023-03-23T10:55:00Z">
        <w:r w:rsidR="00EA4EEE" w:rsidDel="00197706">
          <w:rPr>
            <w:rFonts w:ascii="Helvetica" w:hAnsi="Helvetica"/>
            <w:szCs w:val="22"/>
            <w:lang w:val="en-GB"/>
          </w:rPr>
          <w:delText xml:space="preserve">, that could be entrained to </w:delText>
        </w:r>
        <w:r w:rsidR="000D3800" w:rsidDel="00197706">
          <w:rPr>
            <w:rFonts w:ascii="Helvetica" w:hAnsi="Helvetica"/>
            <w:szCs w:val="22"/>
            <w:lang w:val="en-GB"/>
          </w:rPr>
          <w:delText xml:space="preserve">the </w:delText>
        </w:r>
        <w:r w:rsidR="00980650" w:rsidDel="00197706">
          <w:rPr>
            <w:rFonts w:ascii="Helvetica" w:hAnsi="Helvetica"/>
            <w:szCs w:val="22"/>
            <w:lang w:val="en-GB"/>
          </w:rPr>
          <w:delText>rhythmic inhibition</w:delText>
        </w:r>
      </w:del>
      <w:commentRangeEnd w:id="25"/>
      <w:r w:rsidR="00197706">
        <w:rPr>
          <w:rStyle w:val="CommentReference"/>
          <w:rFonts w:ascii="Times New Roman" w:eastAsia="Times" w:hAnsi="Times New Roman"/>
          <w:b w:val="0"/>
          <w:bCs w:val="0"/>
        </w:rPr>
        <w:commentReference w:id="25"/>
      </w:r>
      <w:r w:rsidR="00EA4EEE">
        <w:rPr>
          <w:rFonts w:ascii="Helvetica" w:hAnsi="Helvetica"/>
          <w:szCs w:val="22"/>
          <w:lang w:val="en-GB"/>
        </w:rPr>
        <w:t xml:space="preserve">. </w:t>
      </w:r>
      <w:ins w:id="27" w:author="Ole Jensen (Psychology)" w:date="2023-03-23T10:56:00Z">
        <w:r w:rsidR="0005105D">
          <w:rPr>
            <w:rFonts w:ascii="Helvetica" w:hAnsi="Helvetica"/>
            <w:szCs w:val="22"/>
            <w:lang w:val="en-GB"/>
          </w:rPr>
          <w:t xml:space="preserve">With-out the oscillatory </w:t>
        </w:r>
      </w:ins>
      <w:ins w:id="28" w:author="Ole Jensen (Psychology)" w:date="2023-03-23T11:04:00Z">
        <w:r w:rsidR="007604CD">
          <w:rPr>
            <w:rFonts w:ascii="Helvetica" w:hAnsi="Helvetica"/>
            <w:szCs w:val="22"/>
            <w:lang w:val="en-GB"/>
          </w:rPr>
          <w:t>dynamics</w:t>
        </w:r>
      </w:ins>
      <w:ins w:id="29" w:author="Ole Jensen (Psychology)" w:date="2023-03-23T10:56:00Z">
        <w:r w:rsidR="0005105D">
          <w:rPr>
            <w:rFonts w:ascii="Helvetica" w:hAnsi="Helvetica"/>
            <w:szCs w:val="22"/>
            <w:lang w:val="en-GB"/>
          </w:rPr>
          <w:t xml:space="preserve">, </w:t>
        </w:r>
      </w:ins>
      <w:del w:id="30" w:author="Ole Jensen (Psychology)" w:date="2023-03-23T10:56:00Z">
        <w:r w:rsidRPr="00E7560B" w:rsidDel="0005105D">
          <w:rPr>
            <w:rFonts w:ascii="Helvetica" w:hAnsi="Helvetica"/>
            <w:szCs w:val="22"/>
            <w:lang w:val="en-GB"/>
          </w:rPr>
          <w:delText>T</w:delText>
        </w:r>
      </w:del>
      <w:ins w:id="31" w:author="Ole Jensen (Psychology)" w:date="2023-03-23T10:56:00Z">
        <w:r w:rsidR="0005105D">
          <w:rPr>
            <w:rFonts w:ascii="Helvetica" w:hAnsi="Helvetica"/>
            <w:szCs w:val="22"/>
            <w:lang w:val="en-GB"/>
          </w:rPr>
          <w:t>t</w:t>
        </w:r>
      </w:ins>
      <w:r w:rsidRPr="00E7560B">
        <w:rPr>
          <w:rFonts w:ascii="Helvetica" w:hAnsi="Helvetica"/>
          <w:szCs w:val="22"/>
          <w:lang w:val="en-GB"/>
        </w:rPr>
        <w:t xml:space="preserve">he trained network correctly classified individual letters but showed high uncertainty when presented with two stimuli, </w:t>
      </w:r>
      <w:del w:id="32" w:author="Ole Jensen (Psychology)" w:date="2023-03-23T10:57:00Z">
        <w:r w:rsidRPr="00E7560B" w:rsidDel="0005105D">
          <w:rPr>
            <w:rFonts w:ascii="Helvetica" w:hAnsi="Helvetica"/>
            <w:szCs w:val="22"/>
            <w:lang w:val="en-GB"/>
          </w:rPr>
          <w:delText xml:space="preserve">indicating the </w:delText>
        </w:r>
      </w:del>
      <w:ins w:id="33" w:author="Ole Jensen (Psychology)" w:date="2023-03-23T10:57:00Z">
        <w:r w:rsidR="0005105D">
          <w:rPr>
            <w:rFonts w:ascii="Helvetica" w:hAnsi="Helvetica"/>
            <w:szCs w:val="22"/>
            <w:lang w:val="en-GB"/>
          </w:rPr>
          <w:t xml:space="preserve">elucidating </w:t>
        </w:r>
      </w:ins>
      <w:ins w:id="34" w:author="Ole Jensen (Psychology)" w:date="2023-03-23T11:05:00Z">
        <w:r w:rsidR="007604CD">
          <w:rPr>
            <w:rFonts w:ascii="Helvetica" w:hAnsi="Helvetica"/>
            <w:szCs w:val="22"/>
            <w:lang w:val="en-GB"/>
          </w:rPr>
          <w:t xml:space="preserve">a </w:t>
        </w:r>
      </w:ins>
      <w:r w:rsidRPr="00E7560B">
        <w:rPr>
          <w:rFonts w:ascii="Helvetica" w:hAnsi="Helvetica"/>
          <w:szCs w:val="22"/>
          <w:lang w:val="en-GB"/>
        </w:rPr>
        <w:t xml:space="preserve">bottleneck problem. When introducing pulsed </w:t>
      </w:r>
      <w:ins w:id="35" w:author="Ole Jensen (Psychology)" w:date="2023-03-23T11:05:00Z">
        <w:r w:rsidR="007604CD">
          <w:rPr>
            <w:rFonts w:ascii="Helvetica" w:hAnsi="Helvetica"/>
            <w:szCs w:val="22"/>
            <w:lang w:val="en-GB"/>
          </w:rPr>
          <w:t xml:space="preserve">oscillatory alpha </w:t>
        </w:r>
      </w:ins>
      <w:r w:rsidRPr="00E7560B">
        <w:rPr>
          <w:rFonts w:ascii="Helvetica" w:hAnsi="Helvetica"/>
          <w:szCs w:val="22"/>
          <w:lang w:val="en-GB"/>
        </w:rPr>
        <w:t xml:space="preserve">inhibition, the </w:t>
      </w:r>
      <w:ins w:id="36" w:author="Ole Jensen (Psychology)" w:date="2023-03-23T10:58:00Z">
        <w:r w:rsidR="0005105D">
          <w:rPr>
            <w:rFonts w:ascii="Helvetica" w:hAnsi="Helvetica"/>
            <w:szCs w:val="22"/>
            <w:lang w:val="en-GB"/>
          </w:rPr>
          <w:t xml:space="preserve">classified </w:t>
        </w:r>
      </w:ins>
      <w:r w:rsidRPr="00E7560B">
        <w:rPr>
          <w:rFonts w:ascii="Helvetica" w:hAnsi="Helvetica"/>
          <w:szCs w:val="22"/>
          <w:lang w:val="en-GB"/>
        </w:rPr>
        <w:t>output</w:t>
      </w:r>
      <w:ins w:id="37" w:author="Ole Jensen (Psychology)" w:date="2023-03-23T10:58:00Z">
        <w:r w:rsidR="0005105D">
          <w:rPr>
            <w:rFonts w:ascii="Helvetica" w:hAnsi="Helvetica"/>
            <w:szCs w:val="22"/>
            <w:lang w:val="en-GB"/>
          </w:rPr>
          <w:t xml:space="preserve"> of the two stimuli</w:t>
        </w:r>
      </w:ins>
      <w:r w:rsidRPr="00E7560B">
        <w:rPr>
          <w:rFonts w:ascii="Helvetica" w:hAnsi="Helvetica"/>
          <w:szCs w:val="22"/>
          <w:lang w:val="en-GB"/>
        </w:rPr>
        <w:t xml:space="preserve"> </w:t>
      </w:r>
      <w:ins w:id="38" w:author="Ole Jensen (Psychology)" w:date="2023-03-23T10:58:00Z">
        <w:r w:rsidR="0005105D">
          <w:rPr>
            <w:rFonts w:ascii="Helvetica" w:hAnsi="Helvetica"/>
            <w:szCs w:val="22"/>
            <w:lang w:val="en-GB"/>
          </w:rPr>
          <w:t xml:space="preserve">activated </w:t>
        </w:r>
      </w:ins>
      <w:del w:id="39" w:author="Ole Jensen (Psychology)" w:date="2023-03-23T10:58:00Z">
        <w:r w:rsidRPr="00E7560B" w:rsidDel="0005105D">
          <w:rPr>
            <w:rFonts w:ascii="Helvetica" w:hAnsi="Helvetica"/>
            <w:szCs w:val="22"/>
            <w:lang w:val="en-GB"/>
          </w:rPr>
          <w:delText xml:space="preserve">nodes </w:delText>
        </w:r>
      </w:del>
      <w:del w:id="40" w:author="Ole Jensen (Psychology)" w:date="2023-03-23T11:05:00Z">
        <w:r w:rsidRPr="00E7560B" w:rsidDel="007604CD">
          <w:rPr>
            <w:rFonts w:ascii="Helvetica" w:hAnsi="Helvetica"/>
            <w:szCs w:val="22"/>
            <w:lang w:val="en-GB"/>
          </w:rPr>
          <w:delText xml:space="preserve">activated </w:delText>
        </w:r>
      </w:del>
      <w:r w:rsidRPr="00E7560B">
        <w:rPr>
          <w:rFonts w:ascii="Helvetica" w:hAnsi="Helvetica"/>
          <w:szCs w:val="22"/>
          <w:lang w:val="en-GB"/>
        </w:rPr>
        <w:t xml:space="preserve">sequentially, generating a temporal code. Our model provides </w:t>
      </w:r>
      <w:r w:rsidR="00EA4EEE">
        <w:rPr>
          <w:rFonts w:ascii="Helvetica" w:hAnsi="Helvetica"/>
          <w:szCs w:val="22"/>
          <w:lang w:val="en-GB"/>
        </w:rPr>
        <w:t>a novel approach</w:t>
      </w:r>
      <w:r w:rsidRPr="00E7560B">
        <w:rPr>
          <w:rFonts w:ascii="Helvetica" w:hAnsi="Helvetica"/>
          <w:szCs w:val="22"/>
          <w:lang w:val="en-GB"/>
        </w:rPr>
        <w:t xml:space="preserve"> </w:t>
      </w:r>
      <w:r w:rsidR="00EA4EEE">
        <w:rPr>
          <w:rFonts w:ascii="Helvetica" w:hAnsi="Helvetica"/>
          <w:szCs w:val="22"/>
          <w:lang w:val="en-GB"/>
        </w:rPr>
        <w:t>for implementing multiplexing in ANNs</w:t>
      </w:r>
      <w:ins w:id="41" w:author="Ole Jensen (Psychology)" w:date="2023-03-23T11:06:00Z">
        <w:r w:rsidR="007604CD">
          <w:rPr>
            <w:rFonts w:ascii="Helvetica" w:hAnsi="Helvetica"/>
            <w:szCs w:val="22"/>
            <w:lang w:val="en-GB"/>
          </w:rPr>
          <w:t xml:space="preserve"> embracing </w:t>
        </w:r>
        <w:r w:rsidR="00551B8D">
          <w:rPr>
            <w:rFonts w:ascii="Helvetica" w:hAnsi="Helvetica"/>
            <w:szCs w:val="22"/>
            <w:lang w:val="en-GB"/>
          </w:rPr>
          <w:t>physiologically temporal dynamics</w:t>
        </w:r>
      </w:ins>
      <w:r w:rsidR="00EA4EEE">
        <w:rPr>
          <w:rFonts w:ascii="Helvetica" w:hAnsi="Helvetica"/>
          <w:szCs w:val="22"/>
          <w:lang w:val="en-GB"/>
        </w:rPr>
        <w:t>.</w:t>
      </w:r>
      <w:r w:rsidRPr="00E7560B">
        <w:rPr>
          <w:rFonts w:ascii="Helvetica" w:hAnsi="Helvetica"/>
          <w:szCs w:val="22"/>
          <w:lang w:val="en-GB"/>
        </w:rPr>
        <w:t xml:space="preserve"> Future work will expand to </w:t>
      </w:r>
      <w:r w:rsidR="0052073E">
        <w:rPr>
          <w:rFonts w:ascii="Helvetica" w:hAnsi="Helvetica"/>
          <w:szCs w:val="22"/>
          <w:lang w:val="en-GB"/>
        </w:rPr>
        <w:t>larger networks and</w:t>
      </w:r>
      <w:r w:rsidR="00980650">
        <w:rPr>
          <w:rFonts w:ascii="Helvetica" w:hAnsi="Helvetica"/>
          <w:szCs w:val="22"/>
          <w:lang w:val="en-GB"/>
        </w:rPr>
        <w:t xml:space="preserve"> constraining the dynamics based on neural recordings</w:t>
      </w:r>
      <w:r w:rsidR="0052073E">
        <w:rPr>
          <w:rFonts w:ascii="Helvetica" w:hAnsi="Helvetica"/>
          <w:szCs w:val="22"/>
          <w:lang w:val="en-GB"/>
        </w:rPr>
        <w:t>.</w:t>
      </w:r>
    </w:p>
    <w:p w14:paraId="2CF3382E" w14:textId="03BEE4E2" w:rsidR="00393C35" w:rsidRPr="00160A82" w:rsidRDefault="00393C35" w:rsidP="00B7710D">
      <w:pPr>
        <w:pStyle w:val="Abstract"/>
        <w:spacing w:before="100" w:beforeAutospacing="1" w:after="100" w:afterAutospacing="1" w:line="240" w:lineRule="auto"/>
        <w:rPr>
          <w:rFonts w:ascii="Helvetica" w:hAnsi="Helvetica"/>
          <w:sz w:val="20"/>
          <w:szCs w:val="22"/>
        </w:rPr>
      </w:pPr>
      <w:r w:rsidRPr="00160A82">
        <w:rPr>
          <w:rFonts w:ascii="Helvetica" w:hAnsi="Helvetica"/>
          <w:bCs w:val="0"/>
          <w:sz w:val="20"/>
          <w:szCs w:val="22"/>
        </w:rPr>
        <w:t>Keywords:</w:t>
      </w:r>
      <w:r w:rsidRPr="00160A82">
        <w:rPr>
          <w:rFonts w:ascii="Helvetica" w:hAnsi="Helvetica"/>
          <w:b w:val="0"/>
          <w:sz w:val="20"/>
          <w:szCs w:val="22"/>
        </w:rPr>
        <w:t xml:space="preserve"> </w:t>
      </w:r>
      <w:r w:rsidR="00EA4EEE">
        <w:rPr>
          <w:rFonts w:ascii="Helvetica" w:hAnsi="Helvetica"/>
          <w:b w:val="0"/>
          <w:sz w:val="20"/>
          <w:szCs w:val="22"/>
        </w:rPr>
        <w:t>Neural networks; Neuronal oscillations; Temporal dynamics; Inhibition; Multiplexing</w:t>
      </w:r>
    </w:p>
    <w:p w14:paraId="084E5C50" w14:textId="17589A84" w:rsidR="003323DD" w:rsidRDefault="00EA4EEE" w:rsidP="003323DD">
      <w:pPr>
        <w:spacing w:before="100" w:beforeAutospacing="1" w:after="120"/>
        <w:rPr>
          <w:rFonts w:ascii="Helvetica" w:eastAsia="Times New Roman" w:hAnsi="Helvetica"/>
        </w:rPr>
      </w:pPr>
      <w:r>
        <w:rPr>
          <w:rFonts w:ascii="Helvetica" w:eastAsia="Times New Roman" w:hAnsi="Helvetica"/>
        </w:rPr>
        <w:t xml:space="preserve">Deep convolutional neural networks have </w:t>
      </w:r>
      <w:r w:rsidR="0051047B">
        <w:rPr>
          <w:rFonts w:ascii="Helvetica" w:eastAsia="Times New Roman" w:hAnsi="Helvetica"/>
        </w:rPr>
        <w:t xml:space="preserve">had </w:t>
      </w:r>
      <w:r>
        <w:rPr>
          <w:rFonts w:ascii="Helvetica" w:eastAsia="Times New Roman" w:hAnsi="Helvetica"/>
        </w:rPr>
        <w:t xml:space="preserve">enormous success in solving a wide range of computer vision </w:t>
      </w:r>
      <w:r w:rsidR="002A0028">
        <w:rPr>
          <w:rFonts w:ascii="Helvetica" w:eastAsia="Times New Roman" w:hAnsi="Helvetica"/>
        </w:rPr>
        <w:t xml:space="preserve">problems </w:t>
      </w:r>
      <w:r w:rsidR="002A0028">
        <w:rPr>
          <w:rFonts w:ascii="Helvetica" w:eastAsia="Times New Roman" w:hAnsi="Helvetica"/>
        </w:rPr>
        <w:fldChar w:fldCharType="begin"/>
      </w:r>
      <w:r w:rsidR="00A72B5A">
        <w:rPr>
          <w:rFonts w:ascii="Helvetica" w:eastAsia="Times New Roman" w:hAnsi="Helvetica"/>
        </w:rPr>
        <w:instrText xml:space="preserve"> ADDIN ZOTERO_ITEM CSL_CITATION {"citationID":"jJKEDPwG","properties":{"formattedCitation":"(Krizhevsky et al., 2012; LeCun and Bengio, 1995; Voulodimos et al., 2018)","plainCitation":"(Krizhevsky et al., 2012; LeCun and Bengio, 1995; Voulodimos et al., 2018)","noteIndex":0},"citationItems":[{"id":6992,"uris":["http://zotero.org/users/6567891/items/FPRGRN2Q"],"itemData":{"id":6992,"type":"paper-conference","abstract":"We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Networks","URL":"https://papers.nips.cc/paper_files/paper/2012/hash/c399862d3b9d6b76c8436e924a68c45b-Abstract.html","volume":"25","author":[{"family":"Krizhevsky","given":"Alex"},{"family":"Sutskever","given":"Ilya"},{"family":"Hinton","given":"Geoffrey E"}],"accessed":{"date-parts":[["2023",3,22]]},"issued":{"date-parts":[["2012"]]}}},{"id":7001,"uris":["http://zotero.org/users/6567891/items/7BN7P2LC"],"itemData":{"id":7001,"type":"chapter","container-title":"The handbook of brain theory and neural networks","publisher":"MIT Press","source":"NYU Scholars","title":"Convolutional networks for images, speech, and time-series","author":[{"family":"LeCun","given":"Yann"},{"family":"Bengio","given":"Yoshua"}],"editor":[{"family":"Arbib","given":"M.A."}],"issued":{"date-parts":[["1995"]]}}},{"id":6994,"uris":["http://zotero.org/users/6567891/items/6WLZXCTK"],"itemData":{"id":6994,"type":"article-journal","abstract":"Over the last years deep learning methods have been shown to outperform previous state-of-the-art machine learning techniques in several fields, with computer vision being one of the most prominent cases. This review paper provides a brief overview of some of the most significant deep learning schemes used in computer vision problems, that is, Convolutional Neural Networks, Deep Boltzmann Machines and Deep Belief Networks, and Stacked Denoising Autoencoders. A brief account of their history, structure, advantages, and limitations is given, followed by a description of their applications in various computer vision tasks, such as object detection, face recognition, action and activity recognition, and human pose estimation. Finally, a brief overview is given of future directions in designing deep learning schemes for computer vision problems and the challenges involved therein.","container-title":"Computational Intelligence and Neuroscience","DOI":"10.1155/2018/7068349","ISSN":"1687-5265","language":"en","note":"publisher: Hindawi","page":"e7068349","source":"www.hindawi.com","title":"Deep Learning for Computer Vision: A Brief Review","title-short":"Deep Learning for Computer Vision","volume":"2018","author":[{"family":"Voulodimos","given":"Athanasios"},{"family":"Doulamis","given":"Nikolaos"},{"family":"Doulamis","given":"Anastasios"},{"family":"Protopapadakis","given":"Eftychios"}],"issued":{"date-parts":[["2018",2,1]]}}}],"schema":"https://github.com/citation-style-language/schema/raw/master/csl-citation.json"} </w:instrText>
      </w:r>
      <w:r w:rsidR="002A0028">
        <w:rPr>
          <w:rFonts w:ascii="Helvetica" w:eastAsia="Times New Roman" w:hAnsi="Helvetica"/>
        </w:rPr>
        <w:fldChar w:fldCharType="separate"/>
      </w:r>
      <w:r w:rsidR="00A72B5A" w:rsidRPr="00A72B5A">
        <w:rPr>
          <w:rFonts w:ascii="Helvetica" w:hAnsi="Helvetica" w:cs="Helvetica"/>
        </w:rPr>
        <w:t>(Krizhevsky et al., 2012; LeCun and Bengio, 1995; Voulodimos et al., 2018)</w:t>
      </w:r>
      <w:r w:rsidR="002A0028">
        <w:rPr>
          <w:rFonts w:ascii="Helvetica" w:eastAsia="Times New Roman" w:hAnsi="Helvetica"/>
        </w:rPr>
        <w:fldChar w:fldCharType="end"/>
      </w:r>
      <w:r w:rsidR="002A0028">
        <w:rPr>
          <w:rFonts w:ascii="Helvetica" w:eastAsia="Times New Roman" w:hAnsi="Helvetica"/>
        </w:rPr>
        <w:t xml:space="preserve">. </w:t>
      </w:r>
      <w:r>
        <w:rPr>
          <w:rFonts w:ascii="Helvetica" w:eastAsia="Times New Roman" w:hAnsi="Helvetica"/>
        </w:rPr>
        <w:t xml:space="preserve">Originally inspired by the receptive fields of neurons in visual cortex, the </w:t>
      </w:r>
      <w:ins w:id="42" w:author="Ole Jensen (Psychology)" w:date="2023-03-23T11:07:00Z">
        <w:r w:rsidR="00551B8D">
          <w:rPr>
            <w:rFonts w:ascii="Helvetica" w:eastAsia="Times New Roman" w:hAnsi="Helvetica"/>
          </w:rPr>
          <w:t xml:space="preserve">hierarchically organized </w:t>
        </w:r>
      </w:ins>
      <w:del w:id="43" w:author="Ole Jensen (Psychology)" w:date="2023-03-23T11:07:00Z">
        <w:r w:rsidDel="00551B8D">
          <w:rPr>
            <w:rFonts w:ascii="Helvetica" w:eastAsia="Times New Roman" w:hAnsi="Helvetica"/>
          </w:rPr>
          <w:delText xml:space="preserve">activations </w:delText>
        </w:r>
      </w:del>
      <w:ins w:id="44" w:author="Ole Jensen (Psychology)" w:date="2023-03-23T11:07:00Z">
        <w:r w:rsidR="00551B8D">
          <w:rPr>
            <w:rFonts w:ascii="Helvetica" w:eastAsia="Times New Roman" w:hAnsi="Helvetica"/>
          </w:rPr>
          <w:t xml:space="preserve">representations emerging </w:t>
        </w:r>
      </w:ins>
      <w:r>
        <w:rPr>
          <w:rFonts w:ascii="Helvetica" w:eastAsia="Times New Roman" w:hAnsi="Helvetica"/>
        </w:rPr>
        <w:t xml:space="preserve">in these networks have been repeatedly shown to correspond strongly to </w:t>
      </w:r>
      <w:ins w:id="45" w:author="Ole Jensen (Psychology)" w:date="2023-03-23T11:08:00Z">
        <w:r w:rsidR="00551B8D">
          <w:rPr>
            <w:rFonts w:ascii="Helvetica" w:eastAsia="Times New Roman" w:hAnsi="Helvetica"/>
          </w:rPr>
          <w:t xml:space="preserve">those identified from human </w:t>
        </w:r>
      </w:ins>
      <w:r w:rsidR="0002604C">
        <w:rPr>
          <w:rFonts w:ascii="Helvetica" w:eastAsia="Times New Roman" w:hAnsi="Helvetica"/>
        </w:rPr>
        <w:t xml:space="preserve">MEG and fMRI recordings of the visual ventral </w:t>
      </w:r>
      <w:r w:rsidR="0002604C">
        <w:rPr>
          <w:rFonts w:ascii="Helvetica" w:eastAsia="Times New Roman" w:hAnsi="Helvetica"/>
        </w:rPr>
        <w:t xml:space="preserve">stream </w:t>
      </w:r>
      <w:del w:id="46" w:author="Ole Jensen (Psychology)" w:date="2023-03-23T11:08:00Z">
        <w:r w:rsidR="004F7AB7" w:rsidDel="00551B8D">
          <w:rPr>
            <w:rFonts w:ascii="Helvetica" w:eastAsia="Times New Roman" w:hAnsi="Helvetica"/>
          </w:rPr>
          <w:delText>of</w:delText>
        </w:r>
        <w:r w:rsidR="0002604C" w:rsidDel="00551B8D">
          <w:rPr>
            <w:rFonts w:ascii="Helvetica" w:eastAsia="Times New Roman" w:hAnsi="Helvetica"/>
          </w:rPr>
          <w:delText xml:space="preserve"> the human </w:delText>
        </w:r>
        <w:r w:rsidR="00F15F8D" w:rsidDel="00551B8D">
          <w:rPr>
            <w:rFonts w:ascii="Helvetica" w:eastAsia="Times New Roman" w:hAnsi="Helvetica"/>
          </w:rPr>
          <w:delText xml:space="preserve">brain </w:delText>
        </w:r>
      </w:del>
      <w:r w:rsidR="002A0028">
        <w:rPr>
          <w:rFonts w:ascii="Helvetica" w:eastAsia="Times New Roman" w:hAnsi="Helvetica"/>
        </w:rPr>
        <w:fldChar w:fldCharType="begin"/>
      </w:r>
      <w:r w:rsidR="00A72B5A">
        <w:rPr>
          <w:rFonts w:ascii="Helvetica" w:eastAsia="Times New Roman" w:hAnsi="Helvetica"/>
        </w:rPr>
        <w:instrText xml:space="preserve"> ADDIN ZOTERO_ITEM CSL_CITATION {"citationID":"cSCdhFzg","properties":{"formattedCitation":"(Cichy et al., 2017, 2016; Guclu and van Gerven, 2015)","plainCitation":"(Cichy et al., 2017, 2016; Guclu and van Gerven, 2015)","noteIndex":0},"citationItems":[{"id":7003,"uris":["http://zotero.org/users/6567891/items/J2Z5PJZ2"],"itemData":{"id":7003,"type":"article-journal","abstract":"Human scene recognition is a rapid multistep process evolving over time from single scene image to spatial layout processing. We used multivariate pattern analyses on magnetoencephalography (MEG) data to unravel the time course of this cortical process. Following an early signal for lower-level visual analysis of single scenes at ~100 ms, we found a marker of real-world scene size, i.e. spatial layout processing, at ~250 ms indexing neural representations robust to changes in unrelated scene properties and viewing conditions. For a quantitative model of how scene size representations may arise in the brain, we compared MEG data to a deep neural network model trained on scene classification. Representations of scene size emerged intrinsically in the model, and resolved emerging neural scene size representation. Together our data provide a first description of an electrophysiological signal for layout processing in humans, and suggest that deep neural networks are a promising framework to investigate how spatial layout representations emerge in the human brain.","container-title":"NeuroImage","DOI":"10.1016/j.neuroimage.2016.03.063","ISSN":"1053-8119","journalAbbreviation":"Neuroimage","note":"PMID: 27039703\nPMCID: PMC5542416","page":"346-358","source":"PubMed Central","title":"Dynamics of scene representations in the human brain revealed by magnetoencephalography and deep neural networks","volume":"153","author":[{"family":"Cichy","given":"Radoslaw Martin"},{"family":"Khosla","given":"Aditya"},{"family":"Pantazis","given":"Dimitrios"},{"family":"Oliva","given":"Aude"}],"issued":{"date-parts":[["2017",6]]}}},{"id":175,"uris":["http://zotero.org/users/6567891/items/48X47K7W"],"itemData":{"id":175,"type":"article-journal","abstract":"The complex multi-stage architecture of cortical visual pathways provides the neural basis for efficient visual object recognition in humans. However, the stage-wise computations therein remain poorly understood. Here, we compared temporal (magnetoencephalography) and spatial (functional MRI) visual brain representations with representations in an artificial deep neural network (DNN) tuned to the statistics of real-world visual recognition. We showed that the DNN captured the stages of human visual processing in both time and space from early visual areas towards the dorsal and ventral streams. Further investigation of crucial DNN parameters revealed that while model architecture was important, training on real-world categorization was necessary to enforce spatio-temporal hierarchical relationships with the brain. Together our results provide an algorithmically informed view on the spatio-temporal dynamics of visual object recognition in the human visual brain.","container-title":"Scientific Reports","DOI":"10.1038/srep27755","ISSN":"2045-2322","issue":"1","language":"en","license":"2016 The Author(s)","note":"number: 1\npublisher: Nature Publishing Group","page":"27755","source":"www.nature.com","title":"Comparison of deep neural networks to spatio-temporal cortical dynamics of human visual object recognition reveals hierarchical correspondence","volume":"6","author":[{"family":"Cichy","given":"Radoslaw Martin"},{"family":"Khosla","given":"Aditya"},{"family":"Pantazis","given":"Dimitrios"},{"family":"Torralba","given":"Antonio"},{"family":"Oliva","given":"Aude"}],"issued":{"date-parts":[["2016",6,10]]}}},{"id":183,"uris":["http://zotero.org/users/6567891/items/EQQLKBF6"],"itemData":{"id":183,"type":"article-journal","container-title":"Journal of Neuroscience","DOI":"10.1523/JNEUROSCI.5023-14.2015","ISSN":"0270-6474, 1529-2401","issue":"27","journalAbbreviation":"Journal of Neuroscience","language":"en","page":"10005-10014","source":"DOI.org (Crossref)","title":"Deep Neural Networks Reveal a Gradient in the Complexity of Neural Representations across the Ventral Stream","volume":"35","author":[{"family":"Guclu","given":"U."},{"family":"Gerven","given":"M. A. J.","non-dropping-particle":"van"}],"issued":{"date-parts":[["2015",7,8]]}}}],"schema":"https://github.com/citation-style-language/schema/raw/master/csl-citation.json"} </w:instrText>
      </w:r>
      <w:r w:rsidR="002A0028">
        <w:rPr>
          <w:rFonts w:ascii="Helvetica" w:eastAsia="Times New Roman" w:hAnsi="Helvetica"/>
        </w:rPr>
        <w:fldChar w:fldCharType="separate"/>
      </w:r>
      <w:r w:rsidR="00A72B5A" w:rsidRPr="00A72B5A">
        <w:rPr>
          <w:rFonts w:ascii="Helvetica" w:hAnsi="Helvetica" w:cs="Helvetica"/>
        </w:rPr>
        <w:t>(Cichy et al., 2017, 2016; Guclu and van Gerven, 2015)</w:t>
      </w:r>
      <w:r w:rsidR="002A0028">
        <w:rPr>
          <w:rFonts w:ascii="Helvetica" w:eastAsia="Times New Roman" w:hAnsi="Helvetica"/>
        </w:rPr>
        <w:fldChar w:fldCharType="end"/>
      </w:r>
      <w:r w:rsidR="002A0028">
        <w:rPr>
          <w:rFonts w:ascii="Helvetica" w:eastAsia="Times New Roman" w:hAnsi="Helvetica"/>
        </w:rPr>
        <w:t xml:space="preserve"> </w:t>
      </w:r>
      <w:r w:rsidR="00980650">
        <w:rPr>
          <w:rFonts w:ascii="Helvetica" w:eastAsia="Times New Roman" w:hAnsi="Helvetica"/>
        </w:rPr>
        <w:t xml:space="preserve">and </w:t>
      </w:r>
      <w:r w:rsidR="00F15F8D">
        <w:rPr>
          <w:rFonts w:ascii="Helvetica" w:eastAsia="Times New Roman" w:hAnsi="Helvetica"/>
        </w:rPr>
        <w:t>the</w:t>
      </w:r>
      <w:r w:rsidR="00980650">
        <w:rPr>
          <w:rFonts w:ascii="Helvetica" w:eastAsia="Times New Roman" w:hAnsi="Helvetica"/>
        </w:rPr>
        <w:t xml:space="preserve"> non-human primate</w:t>
      </w:r>
      <w:r w:rsidR="002A0028">
        <w:rPr>
          <w:rFonts w:ascii="Helvetica" w:eastAsia="Times New Roman" w:hAnsi="Helvetica"/>
        </w:rPr>
        <w:t xml:space="preserve"> brain </w:t>
      </w:r>
      <w:commentRangeStart w:id="47"/>
      <w:r w:rsidR="00945FF0">
        <w:rPr>
          <w:rFonts w:ascii="Helvetica" w:eastAsia="Times New Roman" w:hAnsi="Helvetica"/>
        </w:rPr>
        <w:fldChar w:fldCharType="begin"/>
      </w:r>
      <w:r w:rsidR="00A72B5A">
        <w:rPr>
          <w:rFonts w:ascii="Helvetica" w:eastAsia="Times New Roman" w:hAnsi="Helvetica"/>
        </w:rPr>
        <w:instrText xml:space="preserve"> ADDIN ZOTERO_ITEM CSL_CITATION {"citationID":"nIcQoYFx","properties":{"formattedCitation":"(Kriegeskorte, 2015; Marques et al., 2021; Schrimpf et al., 2020; Yamins et al., 2014; Yamins and DiCarlo, 2016)","plainCitation":"(Kriegeskorte, 2015; Marques et al., 2021; Schrimpf et al., 2020; Yamins et al., 2014; Yamins and DiCarlo, 2016)","noteIndex":0},"citationItems":[{"id":521,"uris":["http://zotero.org/users/6567891/items/LC4W8TR4"],"itemData":{"id":521,"type":"article-journal","abstract":"Recent advances in neural network modeling have enabled major strides in computer vision and other artificial intelligence applications. Human-level visual recognition abilities are coming within reach of artificial systems. Artificial neural networks are inspired by the brain, and their computations could be implemented in biological neurons. Convolutional feedforward networks, which now dominate computer vision, take further inspiration from the architecture of the primate visual hierarchy. However, the current models are designed with engineering goals, not to model brain computations. Nevertheless, initial studies comparing internal representations between these models and primate brains find surprisingly similar representational spaces. With human-level performance no longer out of reach, we are entering an exciting new era, in which we will be able to build biologically faithful feedforward and recurrent computational models of how biological brains perform high-level feats of intelligence, including vision.","container-title":"Annual Review of Vision Science","DOI":"10.1146/annurev-vision-082114-035447","ISSN":"2374-4650","journalAbbreviation":"Annu Rev Vis Sci","language":"eng","note":"PMID: 28532370","page":"417-446","source":"PubMed","title":"Deep Neural Networks: A New Framework for Modeling Biological Vision and Brain Information Processing","title-short":"Deep Neural Networks","volume":"1","author":[{"family":"Kriegeskorte","given":"Nikolaus"}],"issued":{"date-parts":[["2015",11,24]]}}},{"id":565,"uris":["http://zotero.org/users/6567891/items/GLERQ994"],"itemData":{"id":565,"type":"report","abstract":"Object recognition relies on inferior temporal (IT) cortical neural population representations that are themselves computed by a hierarchical network of feedforward and recurrently connected neural population called the ventral visual stream (areas V1, V2, V4 and IT). While recent work has created some reasonably accurate imagecomputable hierarchical neural network models of those neural stages, those models do not yet bridge between the properties of individual neurons and the overall emergent behavior of the ventral stream. For example, current leading ventral stream models do not allow us to ask questions such as: How does the surround suppression behavior of individual V1 neurons ultimately relate to IT neural representation and to behavior?; or How would deactivation of a particular sub-population of V1 neurons specifically alter object recognition behavior? One reason we cannot yet do this is that individual V1 artificial neurons in multi-stage models have not been shown to be functionally similar with individual biological V1 neurons. Here, we took an important first step towards this direction by building and evaluating hundreds of hierarchical neural network models in how well their artificial single neurons approximate macaque primary visual cortical (V1) neurons. We found that single neurons in some models are surprisingly similar to their biological counterparts and that the distributions of single neuron properties, such as those related to orientation and spatial frequency tuning, approximately match those in macaque V1. Crucially, we also observed that hierarchical models with V1-layers that better match macaque V1 at the single neuron level are also more aligned with human object recognition behavior. These results provide the first multi-stage, multi-scale models that allow our field to ask precisely how the specific properties of individual V1 neurons relate to recognition behavior. Finally, we here show that an optimized classical neuroscientific model of V1 is still more functionally similar to primate V1 than all of the tested multi-stage models, suggesting that further model improvements are possible, and that those improvements would likely have tangible payoffs in terms of behavioral prediction accuracy and behavioral robustness.","genre":"preprint","language":"en","note":"DOI: 10.1101/2021.03.01.433495","publisher":"Neuroscience","source":"DOI.org (Crossref)","title":"Multi-scale hierarchical neural network models that bridge from single neurons in the primate primary visual cortex to object recognition behavior","URL":"http://biorxiv.org/lookup/doi/10.1101/2021.03.01.433495","author":[{"family":"Marques","given":"Tiago"},{"family":"Schrimpf","given":"Martin"},{"family":"DiCarlo","given":"James J."}],"accessed":{"date-parts":[["2021",11,22]]},"issued":{"date-parts":[["2021",3,2]]}}},{"id":154,"uris":["http://zotero.org/users/6567891/items/IKT3P95A"],"itemData":{"id":154,"type":"article-journal","abstract":"&lt;p&gt;The internal representations of early deep artificial neural networks (ANNs) were found to be remarkably similar to the internal neural representations measured experimentally in the primate brain. Here we ask, as deep ANNs have continued to evolve, are they becoming more or less brain-like? ANNs that are most functionally similar to the brain will contain mechanisms that are most like those used by the brain. We therefore developed &lt;i&gt;Brain-Score&lt;/i&gt; – a composite of multiple neural and behavioral benchmarks that score any ANN on how similar it is to the brain’s mechanisms for core object recognition – and we deployed it to evaluate a wide range of state-of-the-art deep ANNs. Using this scoring system, we here report that: (1) DenseNet-169, CORnet-S and ResNet-101 are the most brain-like ANNs. (2) There remains considerable variability in neural and behavioral responses that is not predicted by any ANN, suggesting that no ANN model has yet captured all the relevant mechanisms. (3) Extending prior work, we found that gains in ANN ImageNet performance led to gains on Brain-Score. However, correlation weakened at ≥ 70% top-1 ImageNet performance, suggesting that additional guidance from neuroscience is needed to make further advances in capturing brain mechanisms. (4) We uncovered smaller (i.e. less complex) ANNs that are more brain-like than many of the best-performing ImageNet models, which suggests the opportunity to simplify ANNs to better understand the ventral stream. The scoring system used here is far from complete. However, we propose that evaluating and tracking model-benchmark correspondences through a Brain-Score that is regularly updated with new brain data is an exciting opportunity: experimental benchmarks can be used to guide machine network evolution, and machine networks are mechanistic hypotheses of the brain’s network and thus drive next experiments. To facilitate both of these, we release Brain-Score.org: a platform that hosts the neural and behavioral benchmarks, where ANNs for visual processing can be submitted to receive a Brain-Score and their rank relative to other models, and where new experimental data can be naturally incorporated.&lt;/p&gt;","container-title":"bioRxiv","DOI":"10.1101/407007","language":"en","license":"© 2020, Posted by Cold Spring Harbor Laboratory. This pre-print is available under a Creative Commons License (Attribution 4.0 International), CC BY 4.0, as described at http://creativecommons.org/licenses/by/4.0/","note":"publisher: Cold Spring Harbor Laboratory\nsection: New Results","page":"407007","source":"www.biorxiv.org","title":"Brain-Score: Which Artificial Neural Network for Object Recognition is most Brain-Like?","title-short":"Brain-Score","author":[{"family":"Schrimpf","given":"Martin"},{"family":"Kubilius","given":"Jonas"},{"family":"Hong","given":"Ha"},{"family":"Majaj","given":"Najib J."},{"family":"Rajalingham","given":"Rishi"},{"family":"Issa","given":"Elias B."},{"family":"Kar","given":"Kohitij"},{"family":"Bashivan","given":"Pouya"},{"family":"Prescott-Roy","given":"Jonathan"},{"family":"Geiger","given":"Franziska"},{"family":"Schmidt","given":"Kailyn"},{"family":"Yamins","given":"Daniel L. K."},{"family":"DiCarlo","given":"James J."}],"issued":{"date-parts":[["2020",1,2]]}}},{"id":547,"uris":["http://zotero.org/users/6567891/items/NIKJ4W7T"],"itemData":{"id":547,"type":"article-journal","abstract":"The ventral visual stream underlies key human visual object recognition abilities. However, neural encoding in the higher areas of the ventral stream remains poorly understood. Here, we describe a modeling approach that yields a quantitatively accurate model of inferior temporal (IT) cortex, the highest ventral cortical area. Using high-throughput computational techniques, we discovered that, within a class of biologically plausible hierarchical neural network models, there is a strong correlation between a model’s categorization performance and its ability to predict individual IT neural unit response data. To pursue this idea, we then identified a high-performing neural network that matches human performance on a range of recognition tasks. Critically, even though we did not constrain this model to match neural data, its top output layer turns out to be highly predictive of IT spiking responses to complex naturalistic images at both the single site and population levels. Moreover, the model’s intermediate layers are highly predictive of neural responses in the V4 cortex, a midlevel visual area that provides the dominant cortical input to IT. These results show that performance optimization—applied in a biologically appropriate model class—can be used to build quantitative predictive models of neural processing.","container-title":"Proceedings of the National Academy of Sciences","DOI":"10.1073/pnas.1403112111","ISSN":"0027-8424, 1091-6490","issue":"23","journalAbbreviation":"PNAS","language":"en","license":"©  . Freely available online through the PNAS open access option.","note":"publisher: National Academy of Sciences\nsection: Biological Sciences\nPMID: 24812127","page":"8619-8624","source":"www.pnas.org","title":"Performance-optimized hierarchical models predict neural responses in hig</w:instrText>
      </w:r>
      <w:r w:rsidR="00A72B5A" w:rsidRPr="00A401AC">
        <w:rPr>
          <w:rFonts w:ascii="Helvetica" w:eastAsia="Times New Roman" w:hAnsi="Helvetica"/>
          <w:lang w:val="da-DK"/>
          <w:rPrChange w:id="48" w:author="Ole Jensen (Psychology)" w:date="2023-03-23T10:31:00Z">
            <w:rPr>
              <w:rFonts w:ascii="Helvetica" w:eastAsia="Times New Roman" w:hAnsi="Helvetica"/>
            </w:rPr>
          </w:rPrChange>
        </w:rPr>
        <w:instrText xml:space="preserve">her visual cortex","volume":"111","author":[{"family":"Yamins","given":"Daniel L. K."},{"family":"Hong","given":"Ha"},{"family":"Cadieu","given":"Charles F."},{"family":"Solomon","given":"Ethan A."},{"family":"Seibert","given":"Darren"},{"family":"DiCarlo","given":"James J."}],"issued":{"date-parts":[["2014",6,10]]}}},{"id":7007,"uris":["http://zotero.org/users/6567891/items/UC2CQXXZ"],"itemData":{"id":7007,"type":"article-journal","abstract":"Recent computational neuroscience developments have used deep neural networks to model neural responses in higher visual areas. This Perspective describes key algorithmic underpinnings in computer vision and artificial intelligence that have contributed to this progress and outlines how deep networks could drive future improvements in understanding sensory cortical processing.","container-title":"Nature Neuroscience","DOI":"10.1038/nn.4244","ISSN":"1546-1726","issue":"3","journalAbbreviation":"Nat Neurosci","language":"en","license":"2016 Nature Publishing Group, a division of Macmillan Publishers Limited. All Rights Reserved.","note":"number: 3\npublisher: Nature Publishing Group","page":"356-365","source":"www.nature.com","title":"Using goal-driven deep learning models to understand sensory cortex","volume":"19","author":[{"family":"Yamins","given":"Daniel L. K."},{"family":"DiCarlo","given":"James J."}],"issued":{"date-parts":[["2016",3]]}}}],"schema":"https://github.com/citation-style-language/schema/raw/master/csl-citation.json"} </w:instrText>
      </w:r>
      <w:r w:rsidR="00945FF0">
        <w:rPr>
          <w:rFonts w:ascii="Helvetica" w:eastAsia="Times New Roman" w:hAnsi="Helvetica"/>
        </w:rPr>
        <w:fldChar w:fldCharType="separate"/>
      </w:r>
      <w:r w:rsidR="00A72B5A" w:rsidRPr="00A401AC">
        <w:rPr>
          <w:rFonts w:ascii="Helvetica" w:hAnsi="Helvetica" w:cs="Helvetica"/>
          <w:lang w:val="da-DK"/>
          <w:rPrChange w:id="49" w:author="Ole Jensen (Psychology)" w:date="2023-03-23T10:31:00Z">
            <w:rPr>
              <w:rFonts w:ascii="Helvetica" w:hAnsi="Helvetica" w:cs="Helvetica"/>
            </w:rPr>
          </w:rPrChange>
        </w:rPr>
        <w:t>(Kriegeskorte, 2015; Marques et al., 2021; Schrimpf et al., 2020; Yamins et al., 2014; Yamins and DiCarlo, 2016)</w:t>
      </w:r>
      <w:r w:rsidR="00945FF0">
        <w:rPr>
          <w:rFonts w:ascii="Helvetica" w:eastAsia="Times New Roman" w:hAnsi="Helvetica"/>
        </w:rPr>
        <w:fldChar w:fldCharType="end"/>
      </w:r>
      <w:commentRangeEnd w:id="47"/>
      <w:r w:rsidR="00551B8D">
        <w:rPr>
          <w:rStyle w:val="CommentReference"/>
        </w:rPr>
        <w:commentReference w:id="47"/>
      </w:r>
      <w:r w:rsidR="002A0028" w:rsidRPr="00A401AC">
        <w:rPr>
          <w:rFonts w:ascii="Helvetica" w:eastAsia="Times New Roman" w:hAnsi="Helvetica"/>
          <w:lang w:val="da-DK"/>
          <w:rPrChange w:id="50" w:author="Ole Jensen (Psychology)" w:date="2023-03-23T10:31:00Z">
            <w:rPr>
              <w:rFonts w:ascii="Helvetica" w:eastAsia="Times New Roman" w:hAnsi="Helvetica"/>
            </w:rPr>
          </w:rPrChange>
        </w:rPr>
        <w:t xml:space="preserve">. </w:t>
      </w:r>
      <w:r w:rsidR="0051047B">
        <w:rPr>
          <w:rFonts w:ascii="Helvetica" w:eastAsia="Times New Roman" w:hAnsi="Helvetica"/>
        </w:rPr>
        <w:t>While</w:t>
      </w:r>
      <w:r w:rsidR="00D46C35">
        <w:rPr>
          <w:rFonts w:ascii="Helvetica" w:eastAsia="Times New Roman" w:hAnsi="Helvetica"/>
        </w:rPr>
        <w:t xml:space="preserve"> </w:t>
      </w:r>
      <w:r w:rsidR="0051047B">
        <w:rPr>
          <w:rFonts w:ascii="Helvetica" w:eastAsia="Times New Roman" w:hAnsi="Helvetica"/>
        </w:rPr>
        <w:t>alpha oscillations (8-12 Hz)</w:t>
      </w:r>
      <w:r w:rsidR="00D46C35">
        <w:rPr>
          <w:rFonts w:ascii="Helvetica" w:eastAsia="Times New Roman" w:hAnsi="Helvetica"/>
        </w:rPr>
        <w:t xml:space="preserve"> are strongly modulated in visual tasks</w:t>
      </w:r>
      <w:r w:rsidR="0051047B">
        <w:rPr>
          <w:rFonts w:ascii="Helvetica" w:eastAsia="Times New Roman" w:hAnsi="Helvetica"/>
        </w:rPr>
        <w:t xml:space="preserve">, </w:t>
      </w:r>
      <w:r w:rsidR="00DF7B82">
        <w:rPr>
          <w:rFonts w:ascii="Helvetica" w:eastAsia="Times New Roman" w:hAnsi="Helvetica"/>
        </w:rPr>
        <w:t xml:space="preserve">the </w:t>
      </w:r>
      <w:ins w:id="51" w:author="Ole Jensen (Psychology)" w:date="2023-03-23T11:13:00Z">
        <w:r w:rsidR="00A30978">
          <w:rPr>
            <w:rFonts w:ascii="Helvetica" w:eastAsia="Times New Roman" w:hAnsi="Helvetica"/>
          </w:rPr>
          <w:t xml:space="preserve">temporal </w:t>
        </w:r>
      </w:ins>
      <w:r w:rsidR="00DF7B82">
        <w:rPr>
          <w:rFonts w:ascii="Helvetica" w:eastAsia="Times New Roman" w:hAnsi="Helvetica"/>
        </w:rPr>
        <w:t>dynamics</w:t>
      </w:r>
      <w:r w:rsidR="00980650">
        <w:rPr>
          <w:rFonts w:ascii="Helvetica" w:eastAsia="Times New Roman" w:hAnsi="Helvetica"/>
        </w:rPr>
        <w:t xml:space="preserve"> </w:t>
      </w:r>
      <w:del w:id="52" w:author="Ole Jensen (Psychology)" w:date="2023-03-23T11:12:00Z">
        <w:r w:rsidR="00980650" w:rsidDel="00A30978">
          <w:rPr>
            <w:rFonts w:ascii="Helvetica" w:eastAsia="Times New Roman" w:hAnsi="Helvetica"/>
          </w:rPr>
          <w:delText xml:space="preserve">observed </w:delText>
        </w:r>
      </w:del>
      <w:ins w:id="53" w:author="Ole Jensen (Psychology)" w:date="2023-03-23T11:13:00Z">
        <w:r w:rsidR="00A30978">
          <w:rPr>
            <w:rFonts w:ascii="Helvetica" w:eastAsia="Times New Roman" w:hAnsi="Helvetica"/>
          </w:rPr>
          <w:t xml:space="preserve">observed in </w:t>
        </w:r>
      </w:ins>
      <w:del w:id="54" w:author="Ole Jensen (Psychology)" w:date="2023-03-23T11:12:00Z">
        <w:r w:rsidR="00DF7B82" w:rsidDel="00A30978">
          <w:rPr>
            <w:rFonts w:ascii="Helvetica" w:eastAsia="Times New Roman" w:hAnsi="Helvetica"/>
          </w:rPr>
          <w:delText xml:space="preserve">in </w:delText>
        </w:r>
      </w:del>
      <w:r w:rsidR="0051047B">
        <w:rPr>
          <w:rFonts w:ascii="Helvetica" w:eastAsia="Times New Roman" w:hAnsi="Helvetica"/>
        </w:rPr>
        <w:t xml:space="preserve">electrophysiological recordings are </w:t>
      </w:r>
      <w:r w:rsidR="00DF7B82">
        <w:rPr>
          <w:rFonts w:ascii="Helvetica" w:eastAsia="Times New Roman" w:hAnsi="Helvetica"/>
        </w:rPr>
        <w:t xml:space="preserve">typically </w:t>
      </w:r>
      <w:del w:id="55" w:author="Ole Jensen (Psychology)" w:date="2023-03-23T11:13:00Z">
        <w:r w:rsidR="00DF7B82" w:rsidDel="00A30978">
          <w:rPr>
            <w:rFonts w:ascii="Helvetica" w:eastAsia="Times New Roman" w:hAnsi="Helvetica"/>
          </w:rPr>
          <w:delText xml:space="preserve">related to static </w:delText>
        </w:r>
        <w:r w:rsidR="00980650" w:rsidDel="00A30978">
          <w:rPr>
            <w:rFonts w:ascii="Helvetica" w:eastAsia="Times New Roman" w:hAnsi="Helvetica"/>
          </w:rPr>
          <w:delText>networks</w:delText>
        </w:r>
        <w:r w:rsidR="00DF7B82" w:rsidDel="00A30978">
          <w:rPr>
            <w:rFonts w:ascii="Helvetica" w:eastAsia="Times New Roman" w:hAnsi="Helvetica"/>
          </w:rPr>
          <w:delText xml:space="preserve">, and often </w:delText>
        </w:r>
        <w:r w:rsidR="00245FF6" w:rsidDel="00A30978">
          <w:rPr>
            <w:rFonts w:ascii="Helvetica" w:eastAsia="Times New Roman" w:hAnsi="Helvetica"/>
          </w:rPr>
          <w:delText>collapse</w:delText>
        </w:r>
        <w:r w:rsidR="00DF7B82" w:rsidDel="00A30978">
          <w:rPr>
            <w:rFonts w:ascii="Helvetica" w:eastAsia="Times New Roman" w:hAnsi="Helvetica"/>
          </w:rPr>
          <w:delText xml:space="preserve"> over time</w:delText>
        </w:r>
        <w:r w:rsidR="00945FF0" w:rsidDel="00A30978">
          <w:rPr>
            <w:rFonts w:ascii="Helvetica" w:eastAsia="Times New Roman" w:hAnsi="Helvetica"/>
          </w:rPr>
          <w:delText xml:space="preserve"> </w:delText>
        </w:r>
      </w:del>
      <w:ins w:id="56" w:author="Ole Jensen (Psychology)" w:date="2023-03-23T11:13:00Z">
        <w:r w:rsidR="00A30978">
          <w:rPr>
            <w:rFonts w:ascii="Helvetica" w:eastAsia="Times New Roman" w:hAnsi="Helvetica"/>
          </w:rPr>
          <w:t>not used to inform D</w:t>
        </w:r>
      </w:ins>
      <w:ins w:id="57" w:author="Ole Jensen (Psychology)" w:date="2023-03-23T11:14:00Z">
        <w:r w:rsidR="00A30978">
          <w:rPr>
            <w:rFonts w:ascii="Helvetica" w:eastAsia="Times New Roman" w:hAnsi="Helvetica"/>
          </w:rPr>
          <w:t>NNs</w:t>
        </w:r>
      </w:ins>
      <w:ins w:id="58" w:author="Ole Jensen (Psychology)" w:date="2023-03-23T11:13:00Z">
        <w:r w:rsidR="00A30978">
          <w:rPr>
            <w:rFonts w:ascii="Helvetica" w:eastAsia="Times New Roman" w:hAnsi="Helvetica"/>
          </w:rPr>
          <w:t xml:space="preserve"> </w:t>
        </w:r>
      </w:ins>
      <w:r w:rsidR="00945FF0">
        <w:rPr>
          <w:rFonts w:ascii="Helvetica" w:eastAsia="Times New Roman" w:hAnsi="Helvetica"/>
        </w:rPr>
        <w:fldChar w:fldCharType="begin"/>
      </w:r>
      <w:r w:rsidR="00A72B5A">
        <w:rPr>
          <w:rFonts w:ascii="Helvetica" w:eastAsia="Times New Roman" w:hAnsi="Helvetica"/>
        </w:rPr>
        <w:instrText xml:space="preserve"> ADDIN ZOTERO_ITEM CSL_CITATION {"citationID":"EPixxMmw","properties":{"formattedCitation":"(Kuzovkin et al., 2018; Reddy et al., 2021)","plainCitation":"(Kuzovkin et al., 2018; Reddy et al., 2021)","noteIndex":0},"citationItems":[{"id":7021,"uris":["http://zotero.org/users/6567891/items/XKFNRYL9"],"itemData":{"id":7021,"type":"article-journal","abstract":"Recent advances in the field of artificial intelligence have revealed principles about neural processing, in particular about vision. Previous work demonstrated a direct correspondence between the hierarchy of the human visual areas and layers of deep convolutional neural networks (DCNN) trained on visual object recognition. We use DCNN to investigate which frequency bands correlate with feature transformations of increasing complexity along the ventral visual pathway. By capitalizing on intracranial depth recordings from 100 patients we assess the alignment between the DCNN and signals at different frequency bands. We find that gamma activity (30–70 Hz) matches the increasing complexity of visual feature representations in DCNN. These findings show that the activity of the DCNN captures the essential characteristics of biological object recognition not only in space and time, but also in the frequency domain. These results demonstrate the potential that artificial intelligence algorithms have in advancing our understanding of the brain.","container-title":"Communications Biology","DOI":"10.1038/s42003-018-0110-y","ISSN":"2399-3642","issue":"1","journalAbbreviation":"Commun Biol","language":"en","license":"2018 The Author(s)","note":"number: 1\npublisher: Nature Publishing Group","page":"1-12","source":"www.nature.com","title":"Activations of deep convolutional neural networks are aligned with gamma band activity of human visual cortex","volume":"1","author":[{"family":"Kuzovkin","given":"Ilya"},{"family":"Vicente","given":"Raul"},{"family":"Petton","given":"Mathilde"},{"family":"Lachaux","given":"Jean-Philippe"},{"family":"Baciu","given":"Monica"},{"family":"Kahane","given":"Philippe"},{"family":"Rheims","given":"Sylvain"},{"family":"Vidal","given":"Juan R."},{"family":"Aru","given":"Jaan"}],"issued":{"date-parts":[["2018",8,8]]}}},{"id":7023,"uris":["http://zotero.org/users/6567891/items/7ZHXWXKS"],"itemData":{"id":7023,"type":"article-journal","abstract":"&lt;h3&gt;Abstract&lt;/h3&gt; &lt;p&gt;Numerous theories propose a key role for brain oscillations in visual perception. Most of these theories postulate that sensory information is encoded in specific oscillatory components (e.g., power or phase) of specific frequency bands. These theories are often tested with whole-brain recording methods of low spatial resolution (EEG or MEG), or depth recordings that provide a local, incomplete view of the brain. Opportunities to bridge the gap between local neural populations and whole-brain signals are rare. Here, using representational similarity analysis (RSA) in human participants we explore which MEG oscillatory components (power and phase, across various frequency bands) correspond to low or high-level visual object representations, using brain representations from fMRI, or layer-wise representations in seven recent deep neural networks (DNNs), as a template for low/high-level object representations. The results showed that around stimulus onset and offset, most transient oscillatory signals correlated with low-level brain patterns (V1). During stimulus presentation, sustained β (</w:instrText>
      </w:r>
      <w:r w:rsidR="00A72B5A">
        <w:rPr>
          <w:rFonts w:ascii="Cambria Math" w:eastAsia="Times New Roman" w:hAnsi="Cambria Math" w:cs="Cambria Math"/>
        </w:rPr>
        <w:instrText>∼</w:instrText>
      </w:r>
      <w:r w:rsidR="00A72B5A">
        <w:rPr>
          <w:rFonts w:ascii="Helvetica" w:eastAsia="Times New Roman" w:hAnsi="Helvetica"/>
        </w:rPr>
        <w:instrText xml:space="preserve">20 Hz) and </w:instrText>
      </w:r>
      <w:r w:rsidR="00A72B5A">
        <w:rPr>
          <w:rFonts w:ascii="Helvetica" w:eastAsia="Times New Roman" w:hAnsi="Helvetica" w:cs="Helvetica"/>
        </w:rPr>
        <w:instrText>γ</w:instrText>
      </w:r>
      <w:r w:rsidR="00A72B5A">
        <w:rPr>
          <w:rFonts w:ascii="Helvetica" w:eastAsia="Times New Roman" w:hAnsi="Helvetica"/>
        </w:rPr>
        <w:instrText xml:space="preserve"> (&amp;gt;60 Hz) power best correlated with V1, while oscillatory phase components correlated with IT representations. Surprisingly, this pattern of results did not always correspond to low-level or high-level DNN layer activity. In particular, sustained β band oscillatory power reflected high-level DNN layers, suggestive of a feed-back component. These results begin to bridge the gap between whole-brain oscillatory signals and object representations supported by local neuronal activations.&lt;/p&gt;","container-title":"eNeuro","DOI":"10.1523/ENEURO.0362-20.2021","ISSN":"2373-2822","issue":"3","journalAbbreviation":"eNeuro","language":"en","license":"Copyright © 2021 Reddy et al.. This is an open-access article distributed under the terms of the Creative Commons Attribution 4.0 International license, which permits unrestricted use, distribution and reproduction in any medium provided that the original work is properly attributed.","note":"publisher: Society for Neuroscience\nsection: Research Article: New Research\nPMID: 33903182","source":"www.eneuro.org","title":"Representational Content of Oscillatory Brain Activity during Object Recognition: Contrasting Cortical and Deep Neural Network Hierarchies","title-short":"Representational Content of Oscillatory Brain Activity during Object Recognition","URL":"https://www.eneuro.org/content/8/3/ENEURO.0362-20.2021","volume":"8","author":[{"family":"Reddy","given":"Leila"},{"family":"Cichy","given":"Radoslaw Martin"},{"family":"VanRullen","given":"Rufin"}],"accessed":{"date-parts":[["2023",3,22]]},"issued":{"date-parts":[["2021",5,1]]}}}],"schema":"https://github.com/citation-style-language/schema/raw/master/csl-citation.json"} </w:instrText>
      </w:r>
      <w:r w:rsidR="00945FF0">
        <w:rPr>
          <w:rFonts w:ascii="Helvetica" w:eastAsia="Times New Roman" w:hAnsi="Helvetica"/>
        </w:rPr>
        <w:fldChar w:fldCharType="separate"/>
      </w:r>
      <w:r w:rsidR="00A72B5A" w:rsidRPr="00A72B5A">
        <w:rPr>
          <w:rFonts w:ascii="Helvetica" w:hAnsi="Helvetica" w:cs="Helvetica"/>
        </w:rPr>
        <w:t>(Kuzovkin et al., 2018; Reddy et al., 2021)</w:t>
      </w:r>
      <w:r w:rsidR="00945FF0">
        <w:rPr>
          <w:rFonts w:ascii="Helvetica" w:eastAsia="Times New Roman" w:hAnsi="Helvetica"/>
        </w:rPr>
        <w:fldChar w:fldCharType="end"/>
      </w:r>
      <w:r w:rsidR="00DF7B82">
        <w:rPr>
          <w:rFonts w:ascii="Helvetica" w:eastAsia="Times New Roman" w:hAnsi="Helvetica"/>
        </w:rPr>
        <w:t>.</w:t>
      </w:r>
      <w:r w:rsidR="00F15F8D">
        <w:rPr>
          <w:rFonts w:ascii="Helvetica" w:eastAsia="Times New Roman" w:hAnsi="Helvetica"/>
        </w:rPr>
        <w:t xml:space="preserve"> </w:t>
      </w:r>
    </w:p>
    <w:p w14:paraId="3EB1845E" w14:textId="4468FF7C" w:rsidR="0002604C" w:rsidRDefault="0002604C" w:rsidP="003323DD">
      <w:pPr>
        <w:spacing w:after="100" w:afterAutospacing="1"/>
        <w:rPr>
          <w:rFonts w:ascii="Helvetica" w:eastAsia="Times New Roman" w:hAnsi="Helvetica"/>
        </w:rPr>
      </w:pPr>
      <w:r>
        <w:rPr>
          <w:rFonts w:ascii="Helvetica" w:eastAsia="Times New Roman" w:hAnsi="Helvetica"/>
        </w:rPr>
        <w:t xml:space="preserve">Here, we propose a </w:t>
      </w:r>
      <w:del w:id="59" w:author="Ole Jensen (Psychology)" w:date="2023-03-23T11:14:00Z">
        <w:r w:rsidDel="00A30978">
          <w:rPr>
            <w:rFonts w:ascii="Helvetica" w:eastAsia="Times New Roman" w:hAnsi="Helvetica"/>
          </w:rPr>
          <w:delText xml:space="preserve">network </w:delText>
        </w:r>
      </w:del>
      <w:ins w:id="60" w:author="Ole Jensen (Psychology)" w:date="2023-03-23T11:14:00Z">
        <w:r w:rsidR="00A30978">
          <w:rPr>
            <w:rFonts w:ascii="Helvetica" w:eastAsia="Times New Roman" w:hAnsi="Helvetica"/>
          </w:rPr>
          <w:t xml:space="preserve">DNN </w:t>
        </w:r>
      </w:ins>
      <w:r>
        <w:rPr>
          <w:rFonts w:ascii="Helvetica" w:eastAsia="Times New Roman" w:hAnsi="Helvetica"/>
        </w:rPr>
        <w:t>that embraces oscillatory dynamics</w:t>
      </w:r>
      <w:del w:id="61" w:author="Ole Jensen (Psychology)" w:date="2023-03-23T11:14:00Z">
        <w:r w:rsidR="00980650" w:rsidDel="00A30978">
          <w:rPr>
            <w:rFonts w:ascii="Helvetica" w:eastAsia="Times New Roman" w:hAnsi="Helvetica"/>
          </w:rPr>
          <w:delText xml:space="preserve"> in the hidden layer</w:delText>
        </w:r>
        <w:r w:rsidR="00945FF0" w:rsidDel="00A30978">
          <w:rPr>
            <w:rFonts w:ascii="Helvetica" w:eastAsia="Times New Roman" w:hAnsi="Helvetica"/>
          </w:rPr>
          <w:delText xml:space="preserve"> activations</w:delText>
        </w:r>
      </w:del>
      <w:r w:rsidR="00980650">
        <w:rPr>
          <w:rFonts w:ascii="Helvetica" w:eastAsia="Times New Roman" w:hAnsi="Helvetica"/>
        </w:rPr>
        <w:t>.</w:t>
      </w:r>
      <w:ins w:id="62" w:author="Ole Jensen (Psychology)" w:date="2023-03-23T11:14:00Z">
        <w:r w:rsidR="00A30978">
          <w:rPr>
            <w:rFonts w:ascii="Helvetica" w:eastAsia="Times New Roman" w:hAnsi="Helvetica"/>
          </w:rPr>
          <w:t xml:space="preserve"> </w:t>
        </w:r>
      </w:ins>
      <w:del w:id="63" w:author="Ole Jensen (Psychology)" w:date="2023-03-23T11:14:00Z">
        <w:r w:rsidR="00A301CC" w:rsidDel="00A30978">
          <w:rPr>
            <w:rFonts w:ascii="Helvetica" w:eastAsia="Times New Roman" w:hAnsi="Helvetica"/>
          </w:rPr>
          <w:delText xml:space="preserve"> </w:delText>
        </w:r>
      </w:del>
      <w:r w:rsidR="00733195">
        <w:rPr>
          <w:rFonts w:ascii="Helvetica" w:eastAsia="Times New Roman" w:hAnsi="Helvetica"/>
        </w:rPr>
        <w:t xml:space="preserve">Using relaxation dynamics and </w:t>
      </w:r>
      <w:ins w:id="64" w:author="Ole Jensen (Psychology)" w:date="2023-03-23T11:14:00Z">
        <w:r w:rsidR="00A30978">
          <w:rPr>
            <w:rFonts w:ascii="Helvetica" w:eastAsia="Times New Roman" w:hAnsi="Helvetica"/>
          </w:rPr>
          <w:t xml:space="preserve">oscillatory </w:t>
        </w:r>
      </w:ins>
      <w:r w:rsidR="00733195">
        <w:rPr>
          <w:rFonts w:ascii="Helvetica" w:eastAsia="Times New Roman" w:hAnsi="Helvetica"/>
        </w:rPr>
        <w:t xml:space="preserve">pulsed inhibition, </w:t>
      </w:r>
      <w:r w:rsidR="00A74DB6">
        <w:rPr>
          <w:rFonts w:ascii="Helvetica" w:eastAsia="Times New Roman" w:hAnsi="Helvetica"/>
        </w:rPr>
        <w:t xml:space="preserve">the networks </w:t>
      </w:r>
      <w:r w:rsidR="00945FF0">
        <w:rPr>
          <w:rFonts w:ascii="Helvetica" w:eastAsia="Times New Roman" w:hAnsi="Helvetica"/>
        </w:rPr>
        <w:t>segmen</w:t>
      </w:r>
      <w:r w:rsidR="00A74DB6">
        <w:rPr>
          <w:rFonts w:ascii="Helvetica" w:eastAsia="Times New Roman" w:hAnsi="Helvetica"/>
        </w:rPr>
        <w:t xml:space="preserve">ts </w:t>
      </w:r>
      <w:r w:rsidR="00733195">
        <w:rPr>
          <w:rFonts w:ascii="Helvetica" w:eastAsia="Times New Roman" w:hAnsi="Helvetica"/>
        </w:rPr>
        <w:t>simultaneously presented input</w:t>
      </w:r>
      <w:r w:rsidR="00A74DB6">
        <w:rPr>
          <w:rFonts w:ascii="Helvetica" w:eastAsia="Times New Roman" w:hAnsi="Helvetica"/>
        </w:rPr>
        <w:t>s</w:t>
      </w:r>
      <w:r w:rsidR="00245FF6">
        <w:rPr>
          <w:rFonts w:ascii="Helvetica" w:eastAsia="Times New Roman" w:hAnsi="Helvetica"/>
        </w:rPr>
        <w:t xml:space="preserve"> in time</w:t>
      </w:r>
      <w:r w:rsidR="00A74DB6">
        <w:rPr>
          <w:rFonts w:ascii="Helvetica" w:eastAsia="Times New Roman" w:hAnsi="Helvetica"/>
        </w:rPr>
        <w:t xml:space="preserve">, </w:t>
      </w:r>
      <w:del w:id="65" w:author="Ole Jensen (Psychology)" w:date="2023-03-23T11:15:00Z">
        <w:r w:rsidR="00245FF6" w:rsidDel="00A30978">
          <w:rPr>
            <w:rFonts w:ascii="Helvetica" w:eastAsia="Times New Roman" w:hAnsi="Helvetica"/>
          </w:rPr>
          <w:delText>reading</w:delText>
        </w:r>
        <w:r w:rsidR="00F15F8D" w:rsidDel="00A30978">
          <w:rPr>
            <w:rFonts w:ascii="Helvetica" w:eastAsia="Times New Roman" w:hAnsi="Helvetica"/>
          </w:rPr>
          <w:delText xml:space="preserve"> out</w:delText>
        </w:r>
        <w:r w:rsidR="00245FF6" w:rsidDel="00A30978">
          <w:rPr>
            <w:rFonts w:ascii="Helvetica" w:eastAsia="Times New Roman" w:hAnsi="Helvetica"/>
          </w:rPr>
          <w:delText xml:space="preserve"> </w:delText>
        </w:r>
      </w:del>
      <w:ins w:id="66" w:author="Ole Jensen (Psychology)" w:date="2023-03-23T11:15:00Z">
        <w:r w:rsidR="00A30978">
          <w:rPr>
            <w:rFonts w:ascii="Helvetica" w:eastAsia="Times New Roman" w:hAnsi="Helvetica"/>
          </w:rPr>
          <w:t xml:space="preserve">organizing </w:t>
        </w:r>
      </w:ins>
      <w:del w:id="67" w:author="Ole Jensen (Psychology)" w:date="2023-03-23T11:15:00Z">
        <w:r w:rsidR="00245FF6" w:rsidDel="00A30978">
          <w:rPr>
            <w:rFonts w:ascii="Helvetica" w:eastAsia="Times New Roman" w:hAnsi="Helvetica"/>
          </w:rPr>
          <w:delText xml:space="preserve">the </w:delText>
        </w:r>
      </w:del>
      <w:ins w:id="68" w:author="Ole Jensen (Psychology)" w:date="2023-03-23T11:15:00Z">
        <w:r w:rsidR="00A30978">
          <w:rPr>
            <w:rFonts w:ascii="Helvetica" w:eastAsia="Times New Roman" w:hAnsi="Helvetica"/>
          </w:rPr>
          <w:t xml:space="preserve">competing </w:t>
        </w:r>
      </w:ins>
      <w:r w:rsidR="00245FF6">
        <w:rPr>
          <w:rFonts w:ascii="Helvetica" w:eastAsia="Times New Roman" w:hAnsi="Helvetica"/>
        </w:rPr>
        <w:t xml:space="preserve">inputs </w:t>
      </w:r>
      <w:del w:id="69" w:author="Ole Jensen (Psychology)" w:date="2023-03-23T11:15:00Z">
        <w:r w:rsidR="00245FF6" w:rsidDel="00A30978">
          <w:rPr>
            <w:rFonts w:ascii="Helvetica" w:eastAsia="Times New Roman" w:hAnsi="Helvetica"/>
          </w:rPr>
          <w:delText xml:space="preserve">as </w:delText>
        </w:r>
      </w:del>
      <w:ins w:id="70" w:author="Ole Jensen (Psychology)" w:date="2023-03-23T11:15:00Z">
        <w:r w:rsidR="00A30978">
          <w:rPr>
            <w:rFonts w:ascii="Helvetica" w:eastAsia="Times New Roman" w:hAnsi="Helvetica"/>
          </w:rPr>
          <w:t xml:space="preserve">in </w:t>
        </w:r>
      </w:ins>
      <w:r w:rsidR="00245FF6">
        <w:rPr>
          <w:rFonts w:ascii="Helvetica" w:eastAsia="Times New Roman" w:hAnsi="Helvetica"/>
        </w:rPr>
        <w:t>a temporal code.</w:t>
      </w:r>
    </w:p>
    <w:p w14:paraId="67B3D805" w14:textId="2D524903" w:rsidR="00393C35" w:rsidRPr="00B7710D" w:rsidRDefault="0027360B" w:rsidP="00B7710D">
      <w:pPr>
        <w:pStyle w:val="Heading1"/>
        <w:spacing w:before="100" w:beforeAutospacing="1" w:after="100" w:afterAutospacing="1"/>
        <w:rPr>
          <w:rFonts w:ascii="Helvetica" w:hAnsi="Helvetica"/>
        </w:rPr>
      </w:pPr>
      <w:r>
        <w:rPr>
          <w:rFonts w:ascii="Helvetica" w:hAnsi="Helvetica"/>
        </w:rPr>
        <w:t>Methods</w:t>
      </w:r>
    </w:p>
    <w:p w14:paraId="4F8326B5" w14:textId="7C050BDA" w:rsidR="00393C35" w:rsidRPr="00B7710D" w:rsidRDefault="0027360B" w:rsidP="00B7710D">
      <w:pPr>
        <w:pStyle w:val="Heading2"/>
        <w:spacing w:before="100" w:beforeAutospacing="1" w:after="100" w:afterAutospacing="1"/>
        <w:rPr>
          <w:rFonts w:ascii="Helvetica" w:hAnsi="Helvetica"/>
        </w:rPr>
      </w:pPr>
      <w:r>
        <w:rPr>
          <w:rFonts w:ascii="Helvetica" w:hAnsi="Helvetica"/>
        </w:rPr>
        <w:t>Network architecture</w:t>
      </w:r>
    </w:p>
    <w:p w14:paraId="57DD9786" w14:textId="21F00D09" w:rsidR="00DF7B82" w:rsidRDefault="008A2D36" w:rsidP="00DF7B82">
      <w:pPr>
        <w:pStyle w:val="Caption"/>
        <w:jc w:val="both"/>
        <w:rPr>
          <w:rFonts w:ascii="Helvetica" w:hAnsi="Helvetica"/>
        </w:rPr>
      </w:pPr>
      <w:r>
        <w:rPr>
          <w:rFonts w:ascii="Helvetica" w:hAnsi="Helvetica"/>
        </w:rPr>
        <w:t xml:space="preserve">We present a neural network with one hidden layer </w:t>
      </w:r>
      <w:r w:rsidR="00F5280A">
        <w:rPr>
          <w:rFonts w:ascii="Helvetica" w:hAnsi="Helvetica"/>
        </w:rPr>
        <w:t>(</w:t>
      </w:r>
      <w:r>
        <w:rPr>
          <w:rFonts w:ascii="Helvetica" w:hAnsi="Helvetica"/>
        </w:rPr>
        <w:t>68 units</w:t>
      </w:r>
      <w:r w:rsidR="00F5280A">
        <w:rPr>
          <w:rFonts w:ascii="Helvetica" w:hAnsi="Helvetica"/>
        </w:rPr>
        <w:t xml:space="preserve">), fully connected to </w:t>
      </w:r>
      <w:r w:rsidR="00FA0B38">
        <w:rPr>
          <w:rFonts w:ascii="Helvetica" w:hAnsi="Helvetica"/>
        </w:rPr>
        <w:t>the three units in the output layer</w:t>
      </w:r>
      <w:r w:rsidR="00A72B5A">
        <w:rPr>
          <w:rFonts w:ascii="Helvetica" w:hAnsi="Helvetica"/>
        </w:rPr>
        <w:t xml:space="preserve"> (</w:t>
      </w:r>
      <w:r w:rsidR="00A72B5A">
        <w:rPr>
          <w:rFonts w:ascii="Helvetica" w:hAnsi="Helvetica"/>
        </w:rPr>
        <w:fldChar w:fldCharType="begin"/>
      </w:r>
      <w:r w:rsidR="00A72B5A">
        <w:rPr>
          <w:rFonts w:ascii="Helvetica" w:hAnsi="Helvetica"/>
        </w:rPr>
        <w:instrText xml:space="preserve"> REF _Ref130389558 \h </w:instrText>
      </w:r>
      <w:r w:rsidR="00A72B5A">
        <w:rPr>
          <w:rFonts w:ascii="Helvetica" w:hAnsi="Helvetica"/>
        </w:rPr>
      </w:r>
      <w:r w:rsidR="00A72B5A">
        <w:rPr>
          <w:rFonts w:ascii="Helvetica" w:hAnsi="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1</w:t>
      </w:r>
      <w:r w:rsidR="00A72B5A">
        <w:rPr>
          <w:rFonts w:ascii="Helvetica" w:hAnsi="Helvetica"/>
        </w:rPr>
        <w:fldChar w:fldCharType="end"/>
      </w:r>
      <w:r w:rsidR="00A72B5A">
        <w:rPr>
          <w:rFonts w:ascii="Helvetica" w:hAnsi="Helvetica"/>
        </w:rPr>
        <w:t>)</w:t>
      </w:r>
      <w:r>
        <w:rPr>
          <w:rFonts w:ascii="Helvetica" w:hAnsi="Helvetica"/>
        </w:rPr>
        <w:t xml:space="preserve">. </w:t>
      </w:r>
      <w:r w:rsidR="0027360B">
        <w:rPr>
          <w:rFonts w:ascii="Helvetica" w:hAnsi="Helvetica"/>
        </w:rPr>
        <w:t xml:space="preserve">The </w:t>
      </w:r>
      <w:r w:rsidR="00D359CA">
        <w:rPr>
          <w:rFonts w:ascii="Helvetica" w:hAnsi="Helvetica"/>
        </w:rPr>
        <w:t xml:space="preserve">input </w:t>
      </w:r>
      <w:r w:rsidR="0020166F">
        <w:rPr>
          <w:rFonts w:ascii="Helvetica" w:hAnsi="Helvetica"/>
        </w:rPr>
        <w:t xml:space="preserve">(56x56 pixels) </w:t>
      </w:r>
      <w:del w:id="71" w:author="Ole Jensen (Psychology)" w:date="2023-03-23T11:16:00Z">
        <w:r w:rsidR="0027360B" w:rsidDel="007576F4">
          <w:rPr>
            <w:rFonts w:ascii="Helvetica" w:hAnsi="Helvetica"/>
          </w:rPr>
          <w:delText>present</w:delText>
        </w:r>
        <w:r w:rsidR="0020166F" w:rsidDel="007576F4">
          <w:rPr>
            <w:rFonts w:ascii="Helvetica" w:hAnsi="Helvetica"/>
          </w:rPr>
          <w:delText>ed</w:delText>
        </w:r>
        <w:r w:rsidR="0027360B" w:rsidDel="007576F4">
          <w:rPr>
            <w:rFonts w:ascii="Helvetica" w:hAnsi="Helvetica"/>
          </w:rPr>
          <w:delText xml:space="preserve"> </w:delText>
        </w:r>
      </w:del>
      <w:ins w:id="72" w:author="Ole Jensen (Psychology)" w:date="2023-03-23T11:16:00Z">
        <w:r w:rsidR="007576F4">
          <w:rPr>
            <w:rFonts w:ascii="Helvetica" w:hAnsi="Helvetica"/>
          </w:rPr>
          <w:t xml:space="preserve">could be </w:t>
        </w:r>
      </w:ins>
      <w:r w:rsidR="00D359CA">
        <w:rPr>
          <w:rFonts w:ascii="Helvetica" w:hAnsi="Helvetica"/>
        </w:rPr>
        <w:t>one</w:t>
      </w:r>
      <w:r w:rsidR="0027360B">
        <w:rPr>
          <w:rFonts w:ascii="Helvetica" w:hAnsi="Helvetica"/>
        </w:rPr>
        <w:t xml:space="preserve"> of three letters (“A”, “E”, “T”) </w:t>
      </w:r>
      <w:ins w:id="73" w:author="Ole Jensen (Psychology)" w:date="2023-03-23T11:16:00Z">
        <w:r w:rsidR="007576F4">
          <w:rPr>
            <w:rFonts w:ascii="Helvetica" w:hAnsi="Helvetica"/>
          </w:rPr>
          <w:t xml:space="preserve">presented </w:t>
        </w:r>
      </w:ins>
      <w:r w:rsidR="0027360B">
        <w:rPr>
          <w:rFonts w:ascii="Helvetica" w:hAnsi="Helvetica"/>
        </w:rPr>
        <w:t xml:space="preserve">in one </w:t>
      </w:r>
      <w:ins w:id="74" w:author="Ole Jensen (Psychology)" w:date="2023-03-23T11:17:00Z">
        <w:r w:rsidR="007576F4">
          <w:rPr>
            <w:rFonts w:ascii="Helvetica" w:hAnsi="Helvetica"/>
          </w:rPr>
          <w:t xml:space="preserve">of the </w:t>
        </w:r>
      </w:ins>
      <w:r w:rsidR="0027360B">
        <w:rPr>
          <w:rFonts w:ascii="Helvetica" w:hAnsi="Helvetica"/>
        </w:rPr>
        <w:t>quadrant</w:t>
      </w:r>
      <w:ins w:id="75" w:author="Ole Jensen (Psychology)" w:date="2023-03-23T11:17:00Z">
        <w:r w:rsidR="007576F4">
          <w:rPr>
            <w:rFonts w:ascii="Helvetica" w:hAnsi="Helvetica"/>
          </w:rPr>
          <w:t>s</w:t>
        </w:r>
      </w:ins>
      <w:del w:id="76" w:author="Ole Jensen (Psychology)" w:date="2023-03-23T11:17:00Z">
        <w:r w:rsidR="0027360B" w:rsidDel="007576F4">
          <w:rPr>
            <w:rFonts w:ascii="Helvetica" w:hAnsi="Helvetica"/>
          </w:rPr>
          <w:delText xml:space="preserve"> per image</w:delText>
        </w:r>
      </w:del>
      <w:r w:rsidR="0027360B">
        <w:rPr>
          <w:rFonts w:ascii="Helvetica" w:hAnsi="Helvetica"/>
        </w:rPr>
        <w:t xml:space="preserve">. To implement competition between the </w:t>
      </w:r>
      <w:r w:rsidR="00D359CA">
        <w:rPr>
          <w:rFonts w:ascii="Helvetica" w:hAnsi="Helvetica"/>
        </w:rPr>
        <w:t>quadrants</w:t>
      </w:r>
      <w:r w:rsidR="0027360B">
        <w:rPr>
          <w:rFonts w:ascii="Helvetica" w:hAnsi="Helvetica"/>
        </w:rPr>
        <w:t>,</w:t>
      </w:r>
      <w:r w:rsidR="00D359CA">
        <w:rPr>
          <w:rFonts w:ascii="Helvetica" w:hAnsi="Helvetica"/>
        </w:rPr>
        <w:t xml:space="preserve"> the input was filtered by</w:t>
      </w:r>
      <w:r w:rsidR="0027360B">
        <w:rPr>
          <w:rFonts w:ascii="Helvetica" w:hAnsi="Helvetica"/>
        </w:rPr>
        <w:t xml:space="preserve"> a convolutional kernel of size 28x28</w:t>
      </w:r>
      <w:r w:rsidR="00010E25">
        <w:rPr>
          <w:rFonts w:ascii="Helvetica" w:hAnsi="Helvetica"/>
        </w:rPr>
        <w:t xml:space="preserve"> with </w:t>
      </w:r>
      <w:r w:rsidR="00D359CA">
        <w:rPr>
          <w:rFonts w:ascii="Helvetica" w:hAnsi="Helvetica"/>
        </w:rPr>
        <w:t xml:space="preserve">stride = 28, </w:t>
      </w:r>
      <w:commentRangeStart w:id="77"/>
      <w:r w:rsidR="00D359CA">
        <w:rPr>
          <w:rFonts w:ascii="Helvetica" w:hAnsi="Helvetica"/>
        </w:rPr>
        <w:t xml:space="preserve">and the </w:t>
      </w:r>
      <w:r w:rsidR="0052073E">
        <w:rPr>
          <w:rFonts w:ascii="Helvetica" w:hAnsi="Helvetica"/>
        </w:rPr>
        <w:t>resulting</w:t>
      </w:r>
      <w:r w:rsidR="00D359CA">
        <w:rPr>
          <w:rFonts w:ascii="Helvetica" w:hAnsi="Helvetica"/>
        </w:rPr>
        <w:t xml:space="preserve"> 2x2 output was </w:t>
      </w:r>
      <w:r w:rsidR="0052073E">
        <w:rPr>
          <w:rFonts w:ascii="Helvetica" w:hAnsi="Helvetica"/>
        </w:rPr>
        <w:t>summed up at</w:t>
      </w:r>
      <w:r w:rsidR="00D359CA">
        <w:rPr>
          <w:rFonts w:ascii="Helvetica" w:hAnsi="Helvetica"/>
        </w:rPr>
        <w:t xml:space="preserve"> each</w:t>
      </w:r>
      <w:r w:rsidR="0052073E">
        <w:rPr>
          <w:rFonts w:ascii="Helvetica" w:hAnsi="Helvetica"/>
        </w:rPr>
        <w:t xml:space="preserve"> </w:t>
      </w:r>
      <w:r>
        <w:rPr>
          <w:rFonts w:ascii="Helvetica" w:hAnsi="Helvetica"/>
        </w:rPr>
        <w:t>hidden unit</w:t>
      </w:r>
      <w:r w:rsidR="00D359CA">
        <w:rPr>
          <w:rFonts w:ascii="Helvetica" w:hAnsi="Helvetica"/>
        </w:rPr>
        <w:t xml:space="preserve">. </w:t>
      </w:r>
      <w:commentRangeEnd w:id="77"/>
      <w:r w:rsidR="007576F4">
        <w:rPr>
          <w:rStyle w:val="CommentReference"/>
          <w:rFonts w:eastAsia="Times"/>
        </w:rPr>
        <w:commentReference w:id="77"/>
      </w:r>
      <w:r w:rsidR="00DF7B82">
        <w:rPr>
          <w:rFonts w:ascii="Helvetica" w:hAnsi="Helvetica"/>
        </w:rPr>
        <w:t>The</w:t>
      </w:r>
      <w:r w:rsidR="00010E25">
        <w:rPr>
          <w:rFonts w:ascii="Helvetica" w:hAnsi="Helvetica"/>
        </w:rPr>
        <w:t xml:space="preserve"> hidden</w:t>
      </w:r>
      <w:r w:rsidR="00DF7B82">
        <w:rPr>
          <w:rFonts w:ascii="Helvetica" w:hAnsi="Helvetica"/>
        </w:rPr>
        <w:t xml:space="preserve"> activation</w:t>
      </w:r>
      <w:r w:rsidR="00010E25">
        <w:rPr>
          <w:rFonts w:ascii="Helvetica" w:hAnsi="Helvetica"/>
        </w:rPr>
        <w:t>s were</w:t>
      </w:r>
      <w:r w:rsidR="00DF7B82">
        <w:rPr>
          <w:rFonts w:ascii="Helvetica" w:hAnsi="Helvetica"/>
        </w:rPr>
        <w:t xml:space="preserve"> calculated as:</w:t>
      </w:r>
    </w:p>
    <w:bookmarkStart w:id="78" w:name="eq1"/>
    <w:p w14:paraId="61AFF10E" w14:textId="77777777" w:rsidR="00DF7B82" w:rsidRDefault="00000000" w:rsidP="00877932">
      <w:pPr>
        <w:keepNext/>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-2.5)</m:t>
                  </m:r>
                </m:sup>
              </m:sSup>
            </m:den>
          </m:f>
        </m:oMath>
      </m:oMathPara>
      <w:bookmarkEnd w:id="78"/>
    </w:p>
    <w:p w14:paraId="449CA4F7" w14:textId="5508077F" w:rsidR="00877932" w:rsidRPr="00877932" w:rsidRDefault="00877932" w:rsidP="00877932">
      <w:pPr>
        <w:pStyle w:val="Caption"/>
        <w:jc w:val="right"/>
      </w:pPr>
      <w:r>
        <w:t xml:space="preserve">( </w:t>
      </w:r>
      <w:r>
        <w:fldChar w:fldCharType="begin"/>
      </w:r>
      <w:r>
        <w:instrText xml:space="preserve"> SEQ ( \* ARABIC </w:instrText>
      </w:r>
      <w:r>
        <w:fldChar w:fldCharType="separate"/>
      </w:r>
      <w:r>
        <w:rPr>
          <w:noProof/>
        </w:rPr>
        <w:t>1</w:t>
      </w:r>
      <w:r>
        <w:fldChar w:fldCharType="end"/>
      </w:r>
      <w:r>
        <w:t xml:space="preserve"> )</w:t>
      </w:r>
    </w:p>
    <w:p w14:paraId="1B58AF66" w14:textId="6FD50F2E" w:rsidR="00245FF6" w:rsidDel="002D7F1E" w:rsidRDefault="00DF7B82" w:rsidP="00877932">
      <w:pPr>
        <w:spacing w:before="120"/>
        <w:rPr>
          <w:del w:id="79" w:author="Ole Jensen (Psychology)" w:date="2023-03-23T11:21:00Z"/>
          <w:rFonts w:ascii="Helvetica" w:hAnsi="Helvetica"/>
        </w:rPr>
      </w:pPr>
      <w:r w:rsidRPr="00006AF2">
        <w:rPr>
          <w:rFonts w:ascii="Helvetica" w:hAnsi="Helvetica" w:cs="Helvetica"/>
        </w:rPr>
        <w:t xml:space="preserve">With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j</m:t>
            </m:r>
          </m:sub>
        </m:sSub>
      </m:oMath>
      <w:r>
        <w:rPr>
          <w:rFonts w:ascii="Helvetica" w:hAnsi="Helvetica" w:cs="Helvetica"/>
        </w:rPr>
        <w:t xml:space="preserve"> </w:t>
      </w:r>
      <w:r w:rsidRPr="00006AF2">
        <w:rPr>
          <w:rFonts w:ascii="Helvetica" w:hAnsi="Helvetica" w:cs="Helvetica"/>
        </w:rPr>
        <w:t xml:space="preserve">being the activation at hidden unit </w:t>
      </w:r>
      <m:oMath>
        <m:r>
          <w:rPr>
            <w:rFonts w:ascii="Cambria Math" w:hAnsi="Cambria Math" w:cs="Helvetica"/>
          </w:rPr>
          <m:t>j</m:t>
        </m:r>
      </m:oMath>
      <w:r w:rsidRPr="00006AF2">
        <w:rPr>
          <w:rFonts w:ascii="Helvetica" w:hAnsi="Helvetica" w:cs="Helvetica"/>
        </w:rPr>
        <w:t>,</w:t>
      </w:r>
      <w:r>
        <w:rPr>
          <w:rFonts w:ascii="Helvetica" w:hAnsi="Helvetica" w:cs="Helvetica"/>
        </w:rPr>
        <w:t xml:space="preserve"> and</w:t>
      </w:r>
      <w:r w:rsidRPr="00006AF2">
        <w:rPr>
          <w:rFonts w:ascii="Helvetica" w:hAnsi="Helvetica" w:cs="Helvetica"/>
        </w:rPr>
        <w:t xml:space="preserve"> </w:t>
      </w:r>
      <w:commentRangeStart w:id="80"/>
      <m:oMath>
        <m:sSub>
          <m:sSubPr>
            <m:ctrlPr>
              <w:rPr>
                <w:rFonts w:ascii="Cambria Math" w:hAnsi="Cambria Math" w:cs="Helvetica"/>
                <w:i/>
              </w:rPr>
            </m:ctrlPr>
          </m:sSubPr>
          <m:e>
            <m:r>
              <w:rPr>
                <w:rFonts w:ascii="Cambria Math" w:hAnsi="Cambria Math" w:cs="Helvetica"/>
              </w:rPr>
              <m:t>Z</m:t>
            </m:r>
          </m:e>
          <m:sub>
            <m:r>
              <w:rPr>
                <w:rFonts w:ascii="Cambria Math" w:hAnsi="Cambria Math" w:cs="Helvetica"/>
              </w:rPr>
              <m:t>j</m:t>
            </m:r>
          </m:sub>
        </m:sSub>
      </m:oMath>
      <w:r>
        <w:rPr>
          <w:rFonts w:ascii="Helvetica" w:hAnsi="Helvetica" w:cs="Helvetica"/>
        </w:rPr>
        <w:t xml:space="preserve"> </w:t>
      </w:r>
      <w:r w:rsidRPr="00006AF2">
        <w:rPr>
          <w:rFonts w:ascii="Helvetica" w:hAnsi="Helvetica" w:cs="Helvetica"/>
        </w:rPr>
        <w:t xml:space="preserve">the </w:t>
      </w:r>
      <w:ins w:id="81" w:author="Ole Jensen (Psychology)" w:date="2023-03-23T11:42:00Z">
        <w:r w:rsidR="008831BE">
          <w:rPr>
            <w:rFonts w:ascii="Helvetica" w:hAnsi="Helvetica" w:cs="Helvetica"/>
          </w:rPr>
          <w:t xml:space="preserve">sum of the </w:t>
        </w:r>
      </w:ins>
      <w:del w:id="82" w:author="Ole Jensen (Psychology)" w:date="2023-03-23T11:41:00Z">
        <w:r w:rsidRPr="00006AF2" w:rsidDel="008831BE">
          <w:rPr>
            <w:rFonts w:ascii="Helvetica" w:hAnsi="Helvetica" w:cs="Helvetica"/>
          </w:rPr>
          <w:delText>result of the convolution and summation</w:delText>
        </w:r>
      </w:del>
      <w:ins w:id="83" w:author="Ole Jensen (Psychology)" w:date="2023-03-23T11:41:00Z">
        <w:r w:rsidR="008831BE">
          <w:rPr>
            <w:rFonts w:ascii="Helvetica" w:hAnsi="Helvetica" w:cs="Helvetica"/>
          </w:rPr>
          <w:t xml:space="preserve">output of the preceding units weighted by the </w:t>
        </w:r>
      </w:ins>
      <w:ins w:id="84" w:author="Ole Jensen (Psychology)" w:date="2023-03-23T11:42:00Z">
        <w:r w:rsidR="008831BE">
          <w:rPr>
            <w:rFonts w:ascii="Helvetica" w:hAnsi="Helvetica" w:cs="Helvetica"/>
          </w:rPr>
          <w:t xml:space="preserve">‘synaptic’ </w:t>
        </w:r>
      </w:ins>
      <w:ins w:id="85" w:author="Ole Jensen (Psychology)" w:date="2023-03-23T11:41:00Z">
        <w:r w:rsidR="008831BE">
          <w:rPr>
            <w:rFonts w:ascii="Helvetica" w:hAnsi="Helvetica" w:cs="Helvetica"/>
          </w:rPr>
          <w:t>weights</w:t>
        </w:r>
      </w:ins>
      <w:r w:rsidRPr="00006AF2">
        <w:rPr>
          <w:rFonts w:ascii="Helvetica" w:hAnsi="Helvetica" w:cs="Helvetica"/>
        </w:rPr>
        <w:t>.</w:t>
      </w:r>
      <w:commentRangeEnd w:id="80"/>
      <w:r w:rsidR="008831BE">
        <w:rPr>
          <w:rStyle w:val="CommentReference"/>
        </w:rPr>
        <w:commentReference w:id="80"/>
      </w:r>
      <w:r w:rsidRPr="00006AF2">
        <w:rPr>
          <w:rFonts w:ascii="Helvetica" w:hAnsi="Helvetica" w:cs="Helvetica"/>
        </w:rPr>
        <w:t xml:space="preserve"> Note that the sigmoid activation was steepened and shifted to ensure that the activations were </w:t>
      </w:r>
      <w:ins w:id="86" w:author="Ole Jensen (Psychology)" w:date="2023-03-23T11:21:00Z">
        <w:r w:rsidR="007576F4">
          <w:rPr>
            <w:rFonts w:ascii="Helvetica" w:hAnsi="Helvetica" w:cs="Helvetica"/>
          </w:rPr>
          <w:t xml:space="preserve">somewhat </w:t>
        </w:r>
      </w:ins>
      <w:r w:rsidRPr="00006AF2">
        <w:rPr>
          <w:rFonts w:ascii="Helvetica" w:hAnsi="Helvetica" w:cs="Helvetica"/>
        </w:rPr>
        <w:t xml:space="preserve">sparse and outside the </w:t>
      </w:r>
      <w:r>
        <w:rPr>
          <w:rFonts w:ascii="Helvetica" w:hAnsi="Helvetica" w:cs="Helvetica"/>
        </w:rPr>
        <w:lastRenderedPageBreak/>
        <w:t>l</w:t>
      </w:r>
      <w:r w:rsidRPr="00006AF2">
        <w:rPr>
          <w:rFonts w:ascii="Helvetica" w:hAnsi="Helvetica" w:cs="Helvetica"/>
        </w:rPr>
        <w:t>inear part of the sigmoid, i.e., close to 0 or 1. This was relevant for the imposed d</w:t>
      </w:r>
      <w:r>
        <w:rPr>
          <w:rFonts w:ascii="Helvetica" w:hAnsi="Helvetica" w:cs="Helvetica"/>
        </w:rPr>
        <w:t xml:space="preserve">ynamics described below. </w:t>
      </w:r>
      <w:r w:rsidR="00F5280A">
        <w:rPr>
          <w:rFonts w:ascii="Helvetica" w:hAnsi="Helvetica"/>
        </w:rPr>
        <w:t>Output activations were calculated using the (</w:t>
      </w:r>
      <w:proofErr w:type="spellStart"/>
      <w:r w:rsidR="00F5280A">
        <w:rPr>
          <w:rFonts w:ascii="Helvetica" w:hAnsi="Helvetica"/>
        </w:rPr>
        <w:t>arg</w:t>
      </w:r>
      <w:proofErr w:type="spellEnd"/>
      <w:r w:rsidR="00F5280A">
        <w:rPr>
          <w:rFonts w:ascii="Helvetica" w:hAnsi="Helvetica"/>
        </w:rPr>
        <w:t>)</w:t>
      </w:r>
      <w:r w:rsidR="00F278E6">
        <w:rPr>
          <w:rFonts w:ascii="Helvetica" w:hAnsi="Helvetica"/>
        </w:rPr>
        <w:t>-</w:t>
      </w:r>
      <w:proofErr w:type="spellStart"/>
      <w:r w:rsidR="00245FF6">
        <w:rPr>
          <w:rFonts w:ascii="Helvetica" w:hAnsi="Helvetica"/>
        </w:rPr>
        <w:t>s</w:t>
      </w:r>
      <w:r w:rsidR="00F5280A">
        <w:rPr>
          <w:rFonts w:ascii="Helvetica" w:hAnsi="Helvetica"/>
        </w:rPr>
        <w:t>oftmax</w:t>
      </w:r>
      <w:proofErr w:type="spellEnd"/>
      <w:r w:rsidR="00F5280A">
        <w:rPr>
          <w:rFonts w:ascii="Helvetica" w:hAnsi="Helvetica"/>
        </w:rPr>
        <w:t xml:space="preserve"> function. </w:t>
      </w:r>
      <w:r w:rsidR="00D359CA">
        <w:rPr>
          <w:rFonts w:ascii="Helvetica" w:hAnsi="Helvetica"/>
        </w:rPr>
        <w:t xml:space="preserve">The </w:t>
      </w:r>
      <w:r w:rsidR="00942F8D">
        <w:rPr>
          <w:rFonts w:ascii="Helvetica" w:hAnsi="Helvetica"/>
        </w:rPr>
        <w:t>weights were learned</w:t>
      </w:r>
      <w:r w:rsidR="00D359CA">
        <w:rPr>
          <w:rFonts w:ascii="Helvetica" w:hAnsi="Helvetica"/>
        </w:rPr>
        <w:t xml:space="preserve"> using</w:t>
      </w:r>
      <w:r w:rsidR="00245FF6">
        <w:rPr>
          <w:rFonts w:ascii="Helvetica" w:hAnsi="Helvetica"/>
        </w:rPr>
        <w:t xml:space="preserve"> </w:t>
      </w:r>
    </w:p>
    <w:p w14:paraId="7448BD3D" w14:textId="320F9876" w:rsidR="00245FF6" w:rsidRPr="00245FF6" w:rsidRDefault="00D359CA" w:rsidP="002D7F1E">
      <w:pPr>
        <w:spacing w:before="120"/>
        <w:rPr>
          <w:rFonts w:ascii="Helvetica" w:hAnsi="Helvetica"/>
        </w:rPr>
        <w:pPrChange w:id="87" w:author="Ole Jensen (Psychology)" w:date="2023-03-23T11:21:00Z">
          <w:pPr>
            <w:ind w:firstLine="0"/>
          </w:pPr>
        </w:pPrChange>
      </w:pPr>
      <w:r>
        <w:rPr>
          <w:rFonts w:ascii="Helvetica" w:hAnsi="Helvetica"/>
        </w:rPr>
        <w:t>stochastic gradient descent</w:t>
      </w:r>
      <w:r w:rsidR="0052073E">
        <w:rPr>
          <w:rFonts w:ascii="Helvetica" w:hAnsi="Helvetica"/>
        </w:rPr>
        <w:t>.</w:t>
      </w:r>
      <w:r w:rsidR="008A2D36">
        <w:rPr>
          <w:rFonts w:ascii="Helvetica" w:hAnsi="Helvetica"/>
        </w:rPr>
        <w:t xml:space="preserve"> </w:t>
      </w:r>
    </w:p>
    <w:p w14:paraId="24540908" w14:textId="1CC2F5BF" w:rsidR="009716FA" w:rsidRDefault="00F32F94" w:rsidP="009716FA">
      <w:pPr>
        <w:keepNext/>
        <w:ind w:firstLine="0"/>
      </w:pPr>
      <w:r>
        <w:rPr>
          <w:noProof/>
        </w:rPr>
        <w:drawing>
          <wp:inline distT="0" distB="0" distL="0" distR="0" wp14:anchorId="7E5A6192" wp14:editId="08A2B68F">
            <wp:extent cx="3086100" cy="206756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2"/>
                    <a:stretch>
                      <a:fillRect/>
                    </a:stretch>
                  </pic:blipFill>
                  <pic:spPr>
                    <a:xfrm>
                      <a:off x="0" y="0"/>
                      <a:ext cx="3086100" cy="2067560"/>
                    </a:xfrm>
                    <a:prstGeom prst="rect">
                      <a:avLst/>
                    </a:prstGeom>
                  </pic:spPr>
                </pic:pic>
              </a:graphicData>
            </a:graphic>
          </wp:inline>
        </w:drawing>
      </w:r>
    </w:p>
    <w:p w14:paraId="46EB2B3B" w14:textId="2F66BE5A" w:rsidR="009716FA" w:rsidRPr="00980650" w:rsidRDefault="009716FA" w:rsidP="009716FA">
      <w:pPr>
        <w:pStyle w:val="Caption"/>
        <w:spacing w:before="120"/>
        <w:jc w:val="both"/>
        <w:rPr>
          <w:rFonts w:ascii="Helvetica" w:hAnsi="Helvetica" w:cs="Helvetica"/>
        </w:rPr>
      </w:pPr>
      <w:bookmarkStart w:id="88" w:name="_Ref130389558"/>
      <w:r w:rsidRPr="00980650">
        <w:rPr>
          <w:rFonts w:ascii="Helvetica" w:hAnsi="Helvetica" w:cs="Helvetica"/>
        </w:rPr>
        <w:t xml:space="preserve">Fig. </w:t>
      </w:r>
      <w:r w:rsidRPr="00980650">
        <w:rPr>
          <w:rFonts w:ascii="Helvetica" w:hAnsi="Helvetica" w:cs="Helvetica"/>
        </w:rPr>
        <w:fldChar w:fldCharType="begin"/>
      </w:r>
      <w:r w:rsidRPr="00980650">
        <w:rPr>
          <w:rFonts w:ascii="Helvetica" w:hAnsi="Helvetica" w:cs="Helvetica"/>
        </w:rPr>
        <w:instrText xml:space="preserve"> SEQ Fig. \* ARABIC </w:instrText>
      </w:r>
      <w:r w:rsidRPr="00980650">
        <w:rPr>
          <w:rFonts w:ascii="Helvetica" w:hAnsi="Helvetica" w:cs="Helvetica"/>
        </w:rPr>
        <w:fldChar w:fldCharType="separate"/>
      </w:r>
      <w:r w:rsidRPr="00980650">
        <w:rPr>
          <w:rFonts w:ascii="Helvetica" w:hAnsi="Helvetica" w:cs="Helvetica"/>
          <w:noProof/>
        </w:rPr>
        <w:t>1</w:t>
      </w:r>
      <w:r w:rsidRPr="00980650">
        <w:rPr>
          <w:rFonts w:ascii="Helvetica" w:hAnsi="Helvetica" w:cs="Helvetica"/>
        </w:rPr>
        <w:fldChar w:fldCharType="end"/>
      </w:r>
      <w:bookmarkEnd w:id="88"/>
      <w:r w:rsidRPr="00980650">
        <w:rPr>
          <w:rFonts w:ascii="Helvetica" w:hAnsi="Helvetica" w:cs="Helvetica"/>
        </w:rPr>
        <w:t xml:space="preserve"> The architecture of the one-layer fully connected network. Competition between quadrants was implemented using a convolutional kernel. The dynamics were added post-training to the hidden layers, using a relaxation term R and pulsed inhibition </w:t>
      </w:r>
      <m:oMath>
        <m:r>
          <w:rPr>
            <w:rFonts w:ascii="Cambria Math" w:hAnsi="Cambria Math" w:cs="Helvetica"/>
          </w:rPr>
          <m:t>α</m:t>
        </m:r>
      </m:oMath>
      <w:r w:rsidRPr="00980650">
        <w:rPr>
          <w:rFonts w:ascii="Helvetica" w:hAnsi="Helvetica" w:cs="Helvetica"/>
        </w:rPr>
        <w:t>.</w:t>
      </w:r>
    </w:p>
    <w:p w14:paraId="142DD7A0" w14:textId="77777777" w:rsidR="00505FAA" w:rsidRDefault="00505FAA" w:rsidP="00505FAA">
      <w:pPr>
        <w:pStyle w:val="Heading2"/>
        <w:spacing w:before="100" w:beforeAutospacing="1" w:after="100" w:afterAutospacing="1"/>
        <w:rPr>
          <w:rFonts w:ascii="Helvetica" w:hAnsi="Helvetica"/>
        </w:rPr>
      </w:pPr>
      <w:r>
        <w:rPr>
          <w:rFonts w:ascii="Helvetica" w:hAnsi="Helvetica"/>
        </w:rPr>
        <w:t>Oscillatory dynamics</w:t>
      </w:r>
    </w:p>
    <w:p w14:paraId="5CAF7FC6" w14:textId="54BAA057" w:rsidR="00505FAA" w:rsidRDefault="00505FAA" w:rsidP="00E55D89">
      <w:pPr>
        <w:pStyle w:val="NormalSectionStart"/>
      </w:pPr>
      <w:r w:rsidRPr="00FA4CA7">
        <w:rPr>
          <w:rFonts w:ascii="Helvetica" w:hAnsi="Helvetica" w:cs="Helvetica"/>
        </w:rPr>
        <w:t>Af</w:t>
      </w:r>
      <w:r>
        <w:rPr>
          <w:rFonts w:ascii="Helvetica" w:hAnsi="Helvetica" w:cs="Helvetica"/>
        </w:rPr>
        <w:t>ter the training</w:t>
      </w:r>
      <w:ins w:id="89" w:author="Ole Jensen (Psychology)" w:date="2023-03-23T11:22:00Z">
        <w:r w:rsidR="002D7F1E">
          <w:rPr>
            <w:rFonts w:ascii="Helvetica" w:hAnsi="Helvetica" w:cs="Helvetica"/>
          </w:rPr>
          <w:t xml:space="preserve"> the weights were frozen.</w:t>
        </w:r>
      </w:ins>
      <w:del w:id="90" w:author="Ole Jensen (Psychology)" w:date="2023-03-23T11:22:00Z">
        <w:r w:rsidDel="002D7F1E">
          <w:rPr>
            <w:rFonts w:ascii="Helvetica" w:hAnsi="Helvetica" w:cs="Helvetica"/>
          </w:rPr>
          <w:delText>,</w:delText>
        </w:r>
      </w:del>
      <w:r>
        <w:rPr>
          <w:rFonts w:ascii="Helvetica" w:hAnsi="Helvetica" w:cs="Helvetica"/>
        </w:rPr>
        <w:t xml:space="preserve"> </w:t>
      </w:r>
      <w:ins w:id="91" w:author="Ole Jensen (Psychology)" w:date="2023-03-23T11:22:00Z">
        <w:r w:rsidR="002D7F1E">
          <w:rPr>
            <w:rFonts w:ascii="Helvetica" w:hAnsi="Helvetica" w:cs="Helvetica"/>
          </w:rPr>
          <w:t>W</w:t>
        </w:r>
      </w:ins>
      <w:del w:id="92" w:author="Ole Jensen (Psychology)" w:date="2023-03-23T11:22:00Z">
        <w:r w:rsidDel="002D7F1E">
          <w:rPr>
            <w:rFonts w:ascii="Helvetica" w:hAnsi="Helvetica" w:cs="Helvetica"/>
          </w:rPr>
          <w:delText>w</w:delText>
        </w:r>
      </w:del>
      <w:r>
        <w:rPr>
          <w:rFonts w:ascii="Helvetica" w:hAnsi="Helvetica" w:cs="Helvetica"/>
        </w:rPr>
        <w:t xml:space="preserve">e </w:t>
      </w:r>
      <w:ins w:id="93" w:author="Ole Jensen (Psychology)" w:date="2023-03-23T11:22:00Z">
        <w:r w:rsidR="002D7F1E">
          <w:rPr>
            <w:rFonts w:ascii="Helvetica" w:hAnsi="Helvetica" w:cs="Helvetica"/>
          </w:rPr>
          <w:t xml:space="preserve">then </w:t>
        </w:r>
      </w:ins>
      <w:r>
        <w:rPr>
          <w:rFonts w:ascii="Helvetica" w:hAnsi="Helvetica" w:cs="Helvetica"/>
        </w:rPr>
        <w:t xml:space="preserve">added semi-realistic temporal dynamics to each node in the hidden layer, based on differential equations, solved using the </w:t>
      </w:r>
      <w:commentRangeStart w:id="94"/>
      <w:del w:id="95" w:author="Ole Jensen (Psychology)" w:date="2023-03-23T11:43:00Z">
        <w:r w:rsidDel="007A39CC">
          <w:rPr>
            <w:rFonts w:ascii="Helvetica" w:hAnsi="Helvetica" w:cs="Helvetica"/>
          </w:rPr>
          <w:delText xml:space="preserve">explicit </w:delText>
        </w:r>
      </w:del>
      <w:r>
        <w:rPr>
          <w:rFonts w:ascii="Helvetica" w:hAnsi="Helvetica" w:cs="Helvetica"/>
        </w:rPr>
        <w:t xml:space="preserve">Euler </w:t>
      </w:r>
      <w:ins w:id="96" w:author="Ole Jensen (Psychology)" w:date="2023-03-23T11:43:00Z">
        <w:r w:rsidR="007A39CC">
          <w:rPr>
            <w:rFonts w:ascii="Helvetica" w:hAnsi="Helvetica" w:cs="Helvetica"/>
          </w:rPr>
          <w:t xml:space="preserve">integration </w:t>
        </w:r>
      </w:ins>
      <w:r>
        <w:rPr>
          <w:rFonts w:ascii="Helvetica" w:hAnsi="Helvetica" w:cs="Helvetica"/>
        </w:rPr>
        <w:t>method</w:t>
      </w:r>
      <w:commentRangeEnd w:id="94"/>
      <w:r w:rsidR="00F15F8D">
        <w:rPr>
          <w:rStyle w:val="CommentReference"/>
          <w:rFonts w:eastAsia="Times"/>
        </w:rPr>
        <w:commentReference w:id="94"/>
      </w:r>
      <w:r>
        <w:rPr>
          <w:rFonts w:ascii="Helvetica" w:hAnsi="Helvetica" w:cs="Helvetica"/>
        </w:rPr>
        <w:t xml:space="preserve">. </w:t>
      </w:r>
      <w:r w:rsidR="00D46C35">
        <w:rPr>
          <w:rFonts w:ascii="Helvetica" w:hAnsi="Helvetica" w:cs="Helvetica"/>
        </w:rPr>
        <w:t>Dynamics in each</w:t>
      </w:r>
      <w:r w:rsidRPr="00D1090E">
        <w:rPr>
          <w:rFonts w:ascii="Helvetica" w:hAnsi="Helvetica" w:cs="Helvetica"/>
        </w:rPr>
        <w:t xml:space="preserve"> hidden unit </w:t>
      </w:r>
      <w:r w:rsidR="00F15F8D">
        <w:rPr>
          <w:rFonts w:ascii="Helvetica" w:hAnsi="Helvetica" w:cs="Helvetica"/>
        </w:rPr>
        <w:t>j were defined as</w:t>
      </w:r>
      <w:r w:rsidRPr="00D1090E">
        <w:rPr>
          <w:rFonts w:ascii="Helvetica" w:hAnsi="Helvetica" w:cs="Helvetica"/>
        </w:rPr>
        <w:t>:</w:t>
      </w:r>
    </w:p>
    <w:p w14:paraId="53C5B1C3" w14:textId="2E17611A" w:rsidR="00505FAA" w:rsidRPr="0020166F" w:rsidRDefault="00000000" w:rsidP="00877932">
      <w:pPr>
        <w:keepNext/>
        <w:spacing w:before="120"/>
      </w:pPr>
      <m:oMathPara>
        <m:oMath>
          <m:sSub>
            <m:sSubPr>
              <m:ctrlPr>
                <w:rPr>
                  <w:rFonts w:ascii="Cambria Math" w:hAnsi="Cambria Math"/>
                  <w:i/>
                </w:rPr>
              </m:ctrlPr>
            </m:sSubPr>
            <m:e>
              <m:r>
                <w:rPr>
                  <w:rFonts w:ascii="Cambria Math" w:hAnsi="Cambria Math"/>
                </w:rPr>
                <m:t>τ</m:t>
              </m:r>
            </m:e>
            <m:sub>
              <m:r>
                <w:rPr>
                  <w:rFonts w:ascii="Cambria Math" w:hAnsi="Cambria Math"/>
                </w:rPr>
                <m:t>H</m:t>
              </m:r>
            </m:sub>
          </m:sSub>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δt</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+σ</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T</m:t>
                  </m:r>
                </m:den>
              </m:f>
            </m:e>
          </m:d>
        </m:oMath>
      </m:oMathPara>
    </w:p>
    <w:p w14:paraId="70A9B0F2" w14:textId="0BA778A7" w:rsidR="00877932" w:rsidRDefault="00877932" w:rsidP="00877932">
      <w:pPr>
        <w:pStyle w:val="Caption"/>
        <w:jc w:val="right"/>
      </w:pPr>
      <w:r>
        <w:t xml:space="preserve">( </w:t>
      </w:r>
      <w:r>
        <w:fldChar w:fldCharType="begin"/>
      </w:r>
      <w:r>
        <w:instrText xml:space="preserve"> SEQ ( \* ARABIC </w:instrText>
      </w:r>
      <w:r>
        <w:fldChar w:fldCharType="separate"/>
      </w:r>
      <w:r>
        <w:rPr>
          <w:noProof/>
        </w:rPr>
        <w:t>2</w:t>
      </w:r>
      <w:r>
        <w:fldChar w:fldCharType="end"/>
      </w:r>
      <w:r>
        <w:t xml:space="preserve"> )</w:t>
      </w:r>
    </w:p>
    <w:p w14:paraId="7DD99DFB" w14:textId="3F3EE43A" w:rsidR="002D7F1E" w:rsidRDefault="002D7F1E" w:rsidP="00877932">
      <w:pPr>
        <w:spacing w:before="120"/>
        <w:rPr>
          <w:ins w:id="97" w:author="Ole Jensen (Psychology)" w:date="2023-03-23T11:24:00Z"/>
          <w:rFonts w:ascii="Helvetica" w:hAnsi="Helvetica" w:cs="Helvetica"/>
        </w:rPr>
      </w:pPr>
      <w:ins w:id="98" w:author="Ole Jensen (Psychology)" w:date="2023-03-23T11:24:00Z">
        <w:r>
          <w:rPr>
            <w:rFonts w:ascii="Helvetica" w:hAnsi="Helvetica" w:cs="Helvetica"/>
          </w:rPr>
          <w:t xml:space="preserve">Here </w:t>
        </w:r>
        <w:proofErr w:type="spellStart"/>
        <w:r>
          <w:rPr>
            <w:rFonts w:ascii="Helvetica" w:hAnsi="Helvetica" w:cs="Helvetica"/>
          </w:rPr>
          <w:t>tau_</w:t>
        </w:r>
      </w:ins>
      <w:ins w:id="99" w:author="Ole Jensen (Psychology)" w:date="2023-03-23T11:25:00Z">
        <w:r>
          <w:rPr>
            <w:rFonts w:ascii="Helvetica" w:hAnsi="Helvetica" w:cs="Helvetica"/>
          </w:rPr>
          <w:t>H</w:t>
        </w:r>
        <w:proofErr w:type="spellEnd"/>
        <w:r>
          <w:rPr>
            <w:rFonts w:ascii="Helvetica" w:hAnsi="Helvetica" w:cs="Helvetica"/>
          </w:rPr>
          <w:t xml:space="preserve"> = 0.010 determines the time </w:t>
        </w:r>
        <w:proofErr w:type="gramStart"/>
        <w:r>
          <w:rPr>
            <w:rFonts w:ascii="Helvetica" w:hAnsi="Helvetica" w:cs="Helvetica"/>
          </w:rPr>
          <w:t>time-scale</w:t>
        </w:r>
        <w:proofErr w:type="gramEnd"/>
        <w:r>
          <w:rPr>
            <w:rFonts w:ascii="Helvetica" w:hAnsi="Helvetica" w:cs="Helvetica"/>
          </w:rPr>
          <w:t xml:space="preserve"> by which </w:t>
        </w:r>
        <w:proofErr w:type="spellStart"/>
        <w:r>
          <w:rPr>
            <w:rFonts w:ascii="Helvetica" w:hAnsi="Helvetica" w:cs="Helvetica"/>
          </w:rPr>
          <w:t>H_j</w:t>
        </w:r>
        <w:proofErr w:type="spellEnd"/>
        <w:r>
          <w:rPr>
            <w:rFonts w:ascii="Helvetica" w:hAnsi="Helvetica" w:cs="Helvetica"/>
          </w:rPr>
          <w:t xml:space="preserve"> approached the output </w:t>
        </w:r>
      </w:ins>
      <w:ins w:id="100" w:author="Ole Jensen (Psychology)" w:date="2023-03-23T11:26:00Z">
        <w:r>
          <w:rPr>
            <w:rFonts w:ascii="Helvetica" w:hAnsi="Helvetica" w:cs="Helvetica"/>
          </w:rPr>
          <w:t>of \sigma</w:t>
        </w:r>
      </w:ins>
    </w:p>
    <w:p w14:paraId="5334863D" w14:textId="1AE841CE" w:rsidR="00FA0B38" w:rsidRDefault="0020166F" w:rsidP="00877932">
      <w:pPr>
        <w:spacing w:before="120"/>
        <w:rPr>
          <w:rFonts w:ascii="Helvetica" w:hAnsi="Helvetica" w:cs="Helvetica"/>
        </w:rPr>
      </w:pPr>
      <w:r>
        <w:rPr>
          <w:rFonts w:ascii="Helvetica" w:hAnsi="Helvetica" w:cs="Helvetica"/>
        </w:rPr>
        <w:t xml:space="preserve">The relaxation term </w:t>
      </w:r>
      <m:oMath>
        <m:sSub>
          <m:sSubPr>
            <m:ctrlPr>
              <w:rPr>
                <w:rFonts w:ascii="Cambria Math" w:eastAsia="Times New Roman" w:hAnsi="Cambria Math" w:cs="Helvetica"/>
                <w:i/>
              </w:rPr>
            </m:ctrlPr>
          </m:sSubPr>
          <m:e>
            <m:r>
              <w:rPr>
                <w:rFonts w:ascii="Cambria Math" w:hAnsi="Cambria Math" w:cs="Helvetica"/>
              </w:rPr>
              <m:t>R</m:t>
            </m:r>
          </m:e>
          <m:sub>
            <m:r>
              <w:rPr>
                <w:rFonts w:ascii="Cambria Math" w:hAnsi="Cambria Math" w:cs="Helvetica"/>
              </w:rPr>
              <m:t>j</m:t>
            </m:r>
          </m:sub>
        </m:sSub>
      </m:oMath>
      <w:r>
        <w:rPr>
          <w:rFonts w:ascii="Helvetica" w:hAnsi="Helvetica" w:cs="Helvetica"/>
        </w:rPr>
        <w:t xml:space="preserve"> was added to ensure a non-sustained activation,</w:t>
      </w:r>
      <w:r w:rsidR="00E55D89">
        <w:rPr>
          <w:rFonts w:ascii="Helvetica" w:hAnsi="Helvetica" w:cs="Helvetica"/>
        </w:rPr>
        <w:t xml:space="preserve"> </w:t>
      </w:r>
      <w:r>
        <w:rPr>
          <w:rFonts w:ascii="Helvetica" w:hAnsi="Helvetica" w:cs="Helvetica"/>
        </w:rPr>
        <w:t xml:space="preserve">and </w:t>
      </w:r>
      <w:del w:id="101" w:author="Ole Jensen (Psychology)" w:date="2023-03-23T11:23:00Z">
        <w:r w:rsidDel="002D7F1E">
          <w:rPr>
            <w:rFonts w:ascii="Helvetica" w:hAnsi="Helvetica" w:cs="Helvetica"/>
          </w:rPr>
          <w:delText xml:space="preserve">followed </w:delText>
        </w:r>
      </w:del>
      <w:ins w:id="102" w:author="Ole Jensen (Psychology)" w:date="2023-03-23T11:23:00Z">
        <w:r w:rsidR="002D7F1E">
          <w:rPr>
            <w:rFonts w:ascii="Helvetica" w:hAnsi="Helvetica" w:cs="Helvetica"/>
          </w:rPr>
          <w:t>traced</w:t>
        </w:r>
        <w:r w:rsidR="002D7F1E">
          <w:rPr>
            <w:rFonts w:ascii="Helvetica" w:hAnsi="Helvetica" w:cs="Helvetica"/>
          </w:rPr>
          <w:t xml:space="preserve"> </w:t>
        </w:r>
      </w:ins>
      <w:r>
        <w:rPr>
          <w:rFonts w:ascii="Helvetica" w:hAnsi="Helvetica" w:cs="Helvetica"/>
        </w:rPr>
        <w:t xml:space="preserve">the activation in </w:t>
      </w:r>
      <m:oMath>
        <m:sSub>
          <m:sSubPr>
            <m:ctrlPr>
              <w:rPr>
                <w:rFonts w:ascii="Cambria Math" w:eastAsia="Times New Roman" w:hAnsi="Cambria Math" w:cs="Helvetica"/>
                <w:i/>
              </w:rPr>
            </m:ctrlPr>
          </m:sSubPr>
          <m:e>
            <m:r>
              <w:rPr>
                <w:rFonts w:ascii="Cambria Math" w:hAnsi="Cambria Math" w:cs="Helvetica"/>
              </w:rPr>
              <m:t>H</m:t>
            </m:r>
          </m:e>
          <m:sub>
            <m:r>
              <w:rPr>
                <w:rFonts w:ascii="Cambria Math" w:hAnsi="Cambria Math" w:cs="Helvetica"/>
              </w:rPr>
              <m:t>j</m:t>
            </m:r>
          </m:sub>
        </m:sSub>
      </m:oMath>
      <w:r>
        <w:rPr>
          <w:rFonts w:ascii="Helvetica" w:hAnsi="Helvetica" w:cs="Helvetica"/>
        </w:rPr>
        <w:t xml:space="preserve"> </w:t>
      </w:r>
      <w:ins w:id="103" w:author="Ole Jensen (Psychology)" w:date="2023-03-23T11:24:00Z">
        <w:r w:rsidR="002D7F1E">
          <w:rPr>
            <w:rFonts w:ascii="Helvetica" w:hAnsi="Helvetica" w:cs="Helvetica"/>
          </w:rPr>
          <w:t xml:space="preserve">with a time delay </w:t>
        </w:r>
        <w:proofErr w:type="spellStart"/>
        <w:r w:rsidR="002D7F1E">
          <w:rPr>
            <w:rFonts w:ascii="Helvetica" w:hAnsi="Helvetica" w:cs="Helvetica"/>
          </w:rPr>
          <w:t>tau_R</w:t>
        </w:r>
        <w:proofErr w:type="spellEnd"/>
        <w:r w:rsidR="002D7F1E">
          <w:rPr>
            <w:rFonts w:ascii="Helvetica" w:hAnsi="Helvetica" w:cs="Helvetica"/>
          </w:rPr>
          <w:t xml:space="preserve"> = </w:t>
        </w:r>
      </w:ins>
      <w:ins w:id="104" w:author="Ole Jensen (Psychology)" w:date="2023-03-23T11:25:00Z">
        <w:r w:rsidR="002D7F1E">
          <w:rPr>
            <w:rFonts w:ascii="Helvetica" w:hAnsi="Helvetica" w:cs="Helvetica"/>
          </w:rPr>
          <w:t>0.05</w:t>
        </w:r>
      </w:ins>
      <w:ins w:id="105" w:author="Ole Jensen (Psychology)" w:date="2023-03-23T11:24:00Z">
        <w:r w:rsidR="002D7F1E">
          <w:rPr>
            <w:rFonts w:ascii="Helvetica" w:hAnsi="Helvetica" w:cs="Helvetica"/>
          </w:rPr>
          <w:t xml:space="preserve"> </w:t>
        </w:r>
      </w:ins>
      <w:ins w:id="106" w:author="Ole Jensen (Psychology)" w:date="2023-03-23T11:25:00Z">
        <w:r w:rsidR="002D7F1E">
          <w:rPr>
            <w:rFonts w:ascii="Helvetica" w:hAnsi="Helvetica" w:cs="Helvetica"/>
          </w:rPr>
          <w:t>s:</w:t>
        </w:r>
      </w:ins>
      <w:del w:id="107" w:author="Ole Jensen (Psychology)" w:date="2023-03-23T11:24:00Z">
        <w:r w:rsidDel="002D7F1E">
          <w:rPr>
            <w:rFonts w:ascii="Helvetica" w:hAnsi="Helvetica" w:cs="Helvetica"/>
          </w:rPr>
          <w:delText>according to</w:delText>
        </w:r>
      </w:del>
      <w:r>
        <w:rPr>
          <w:rFonts w:ascii="Helvetica" w:hAnsi="Helvetica" w:cs="Helvetica"/>
        </w:rPr>
        <w:t xml:space="preserve">: </w:t>
      </w:r>
    </w:p>
    <w:p w14:paraId="554B5C56" w14:textId="1D7CAE39" w:rsidR="00334CB2" w:rsidRPr="00006AF2" w:rsidRDefault="00000000" w:rsidP="00877932">
      <w:pPr>
        <w:keepNext/>
      </w:pPr>
      <m:oMathPara>
        <m:oMath>
          <m:sSub>
            <m:sSubPr>
              <m:ctrlPr>
                <w:rPr>
                  <w:rFonts w:ascii="Cambria Math" w:hAnsi="Cambria Math"/>
                  <w:i/>
                </w:rPr>
              </m:ctrlPr>
            </m:sSubPr>
            <m:e>
              <m:r>
                <w:rPr>
                  <w:rFonts w:ascii="Cambria Math" w:hAnsi="Cambria Math"/>
                </w:rPr>
                <m:t>τ</m:t>
              </m:r>
            </m:e>
            <m:sub>
              <m:r>
                <w:rPr>
                  <w:rFonts w:ascii="Cambria Math" w:hAnsi="Cambria Math"/>
                </w:rPr>
                <m:t>R</m:t>
              </m:r>
            </m:sub>
          </m:sSub>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δt</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j</m:t>
              </m:r>
            </m:sub>
          </m:sSub>
        </m:oMath>
      </m:oMathPara>
    </w:p>
    <w:p w14:paraId="52377BC0" w14:textId="77777777" w:rsidR="003323DD" w:rsidRDefault="00877932" w:rsidP="003323DD">
      <w:pPr>
        <w:pStyle w:val="Caption"/>
        <w:jc w:val="right"/>
      </w:pPr>
      <w:r>
        <w:t xml:space="preserve">( </w:t>
      </w:r>
      <w:r>
        <w:fldChar w:fldCharType="begin"/>
      </w:r>
      <w:r>
        <w:instrText xml:space="preserve"> SEQ ( \* ARABIC </w:instrText>
      </w:r>
      <w:r>
        <w:fldChar w:fldCharType="separate"/>
      </w:r>
      <w:r>
        <w:rPr>
          <w:noProof/>
        </w:rPr>
        <w:t>3</w:t>
      </w:r>
      <w:r>
        <w:fldChar w:fldCharType="end"/>
      </w:r>
      <w:r>
        <w:t xml:space="preserve"> )</w:t>
      </w:r>
    </w:p>
    <w:p w14:paraId="5921DAE6" w14:textId="7DA74708" w:rsidR="00942F8D" w:rsidRPr="003323DD" w:rsidRDefault="0020166F" w:rsidP="003323DD">
      <w:pPr>
        <w:pStyle w:val="Caption"/>
        <w:spacing w:before="120"/>
        <w:ind w:firstLine="181"/>
        <w:jc w:val="both"/>
      </w:pPr>
      <w:commentRangeStart w:id="108"/>
      <w:r w:rsidRPr="00E55D89">
        <w:rPr>
          <w:rFonts w:ascii="Helvetica" w:hAnsi="Helvetica" w:cs="Helvetica"/>
        </w:rPr>
        <w:t xml:space="preserve">The pulsed inhibition </w:t>
      </w:r>
      <m:oMath>
        <m:r>
          <w:rPr>
            <w:rFonts w:ascii="Cambria Math" w:hAnsi="Cambria Math" w:cs="Helvetica"/>
          </w:rPr>
          <m:t>α</m:t>
        </m:r>
      </m:oMath>
      <w:r w:rsidRPr="00E55D89">
        <w:rPr>
          <w:rFonts w:ascii="Helvetica" w:hAnsi="Helvetica" w:cs="Helvetica"/>
        </w:rPr>
        <w:t xml:space="preserve"> was implemented </w:t>
      </w:r>
      <w:r w:rsidR="00E55D89" w:rsidRPr="00E55D89">
        <w:rPr>
          <w:rFonts w:ascii="Helvetica" w:hAnsi="Helvetica" w:cs="Helvetica"/>
        </w:rPr>
        <w:t>as a 10Hz sine wave</w:t>
      </w:r>
      <w:r w:rsidR="00E55D89">
        <w:rPr>
          <w:rFonts w:ascii="Helvetica" w:hAnsi="Helvetica" w:cs="Helvetica"/>
        </w:rPr>
        <w:t xml:space="preserve">. </w:t>
      </w:r>
      <w:commentRangeEnd w:id="108"/>
      <w:r w:rsidR="007B21AE">
        <w:rPr>
          <w:rStyle w:val="CommentReference"/>
          <w:rFonts w:eastAsia="Times"/>
        </w:rPr>
        <w:commentReference w:id="108"/>
      </w:r>
      <w:commentRangeStart w:id="109"/>
      <w:r w:rsidR="00942F8D" w:rsidRPr="00942F8D">
        <w:rPr>
          <w:rFonts w:ascii="Helvetica" w:hAnsi="Helvetica" w:cs="Helvetica"/>
        </w:rPr>
        <w:t xml:space="preserve">The adjustable parameters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h</m:t>
            </m:r>
          </m:sub>
        </m:sSub>
      </m:oMath>
      <w:r w:rsidR="00942F8D" w:rsidRPr="00942F8D">
        <w:rPr>
          <w:rFonts w:ascii="Helvetica" w:hAnsi="Helvetica" w:cs="Helvetica"/>
        </w:rPr>
        <w:t xml:space="preserve"> and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R</m:t>
            </m:r>
          </m:sub>
        </m:sSub>
      </m:oMath>
      <w:r w:rsidR="00942F8D" w:rsidRPr="00942F8D">
        <w:rPr>
          <w:rFonts w:ascii="Helvetica" w:hAnsi="Helvetica" w:cs="Helvetica"/>
        </w:rPr>
        <w:t xml:space="preserve">, defining the temporal properties of the hidden activations and relaxation, were </w:t>
      </w:r>
      <w:r w:rsidR="00942F8D">
        <w:rPr>
          <w:rFonts w:ascii="Helvetica" w:hAnsi="Helvetica" w:cs="Helvetica"/>
        </w:rPr>
        <w:t>selected</w:t>
      </w:r>
      <w:r w:rsidR="00942F8D" w:rsidRPr="00942F8D">
        <w:rPr>
          <w:rFonts w:ascii="Helvetica" w:hAnsi="Helvetica" w:cs="Helvetica"/>
        </w:rPr>
        <w:t xml:space="preserve"> to generate oscillations in the 8-14 Hz frequency band</w:t>
      </w:r>
      <w:r w:rsidR="00942F8D">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h</m:t>
            </m:r>
          </m:sub>
        </m:sSub>
        <m:r>
          <w:rPr>
            <w:rFonts w:ascii="Cambria Math" w:hAnsi="Cambria Math" w:cs="Helvetica"/>
          </w:rPr>
          <m:t xml:space="preserve">=0.01s, </m:t>
        </m:r>
        <m:sSub>
          <m:sSubPr>
            <m:ctrlPr>
              <w:rPr>
                <w:rFonts w:ascii="Cambria Math" w:hAnsi="Cambria Math" w:cs="Helvetica"/>
                <w:i/>
              </w:rPr>
            </m:ctrlPr>
          </m:sSubPr>
          <m:e>
            <m:r>
              <w:rPr>
                <w:rFonts w:ascii="Cambria Math" w:hAnsi="Cambria Math" w:cs="Helvetica"/>
              </w:rPr>
              <m:t>τ</m:t>
            </m:r>
          </m:e>
          <m:sub>
            <m:r>
              <w:rPr>
                <w:rFonts w:ascii="Cambria Math" w:hAnsi="Cambria Math" w:cs="Helvetica"/>
              </w:rPr>
              <m:t>R</m:t>
            </m:r>
          </m:sub>
        </m:sSub>
        <m:r>
          <w:rPr>
            <w:rFonts w:ascii="Cambria Math" w:hAnsi="Cambria Math" w:cs="Helvetica"/>
          </w:rPr>
          <m:t>=0.05s</m:t>
        </m:r>
      </m:oMath>
      <w:r w:rsidR="00942F8D">
        <w:rPr>
          <w:rFonts w:ascii="Helvetica" w:hAnsi="Helvetica" w:cs="Helvetica"/>
        </w:rPr>
        <w:t>)</w:t>
      </w:r>
      <w:commentRangeEnd w:id="109"/>
      <w:r w:rsidR="008831BE">
        <w:rPr>
          <w:rStyle w:val="CommentReference"/>
          <w:rFonts w:eastAsia="Times"/>
        </w:rPr>
        <w:commentReference w:id="109"/>
      </w:r>
      <w:r w:rsidR="00942F8D" w:rsidRPr="00942F8D">
        <w:rPr>
          <w:rFonts w:ascii="Helvetica" w:hAnsi="Helvetica" w:cs="Helvetica"/>
        </w:rPr>
        <w:t xml:space="preserve">. </w:t>
      </w:r>
      <m:oMath>
        <m:r>
          <w:rPr>
            <w:rFonts w:ascii="Cambria Math" w:hAnsi="Cambria Math" w:cs="Helvetica"/>
          </w:rPr>
          <m:t>T</m:t>
        </m:r>
      </m:oMath>
      <w:r w:rsidR="00942F8D" w:rsidRPr="00942F8D">
        <w:rPr>
          <w:rFonts w:ascii="Helvetica" w:hAnsi="Helvetica" w:cs="Helvetica"/>
        </w:rPr>
        <w:t xml:space="preserve"> was set to a small number to </w:t>
      </w:r>
      <w:del w:id="110" w:author="Ole Jensen (Psychology)" w:date="2023-03-23T11:38:00Z">
        <w:r w:rsidR="00942F8D" w:rsidRPr="00942F8D" w:rsidDel="008831BE">
          <w:rPr>
            <w:rFonts w:ascii="Helvetica" w:hAnsi="Helvetica" w:cs="Helvetica"/>
          </w:rPr>
          <w:delText xml:space="preserve">push </w:delText>
        </w:r>
      </w:del>
      <w:ins w:id="111" w:author="Ole Jensen (Psychology)" w:date="2023-03-23T11:38:00Z">
        <w:r w:rsidR="008831BE">
          <w:rPr>
            <w:rFonts w:ascii="Helvetica" w:hAnsi="Helvetica" w:cs="Helvetica"/>
          </w:rPr>
          <w:t xml:space="preserve">drive </w:t>
        </w:r>
      </w:ins>
      <w:r w:rsidR="00942F8D" w:rsidRPr="00942F8D">
        <w:rPr>
          <w:rFonts w:ascii="Helvetica" w:hAnsi="Helvetica" w:cs="Helvetica"/>
        </w:rPr>
        <w:t xml:space="preserve">the </w:t>
      </w:r>
      <w:r w:rsidR="001A2271">
        <w:rPr>
          <w:rFonts w:ascii="Helvetica" w:hAnsi="Helvetica" w:cs="Helvetica"/>
        </w:rPr>
        <w:t xml:space="preserve">sigmoid </w:t>
      </w:r>
      <w:r w:rsidR="00942F8D" w:rsidRPr="00942F8D">
        <w:rPr>
          <w:rFonts w:ascii="Helvetica" w:hAnsi="Helvetica" w:cs="Helvetica"/>
        </w:rPr>
        <w:t xml:space="preserve">activations </w:t>
      </w:r>
      <w:del w:id="112" w:author="Ole Jensen (Psychology)" w:date="2023-03-23T11:39:00Z">
        <w:r w:rsidR="00942F8D" w:rsidRPr="00942F8D" w:rsidDel="008831BE">
          <w:rPr>
            <w:rFonts w:ascii="Helvetica" w:hAnsi="Helvetica" w:cs="Helvetica"/>
          </w:rPr>
          <w:delText xml:space="preserve">to </w:delText>
        </w:r>
      </w:del>
      <w:ins w:id="113" w:author="Ole Jensen (Psychology)" w:date="2023-03-23T11:39:00Z">
        <w:r w:rsidR="008831BE">
          <w:rPr>
            <w:rFonts w:ascii="Helvetica" w:hAnsi="Helvetica" w:cs="Helvetica"/>
          </w:rPr>
          <w:t xml:space="preserve">towards </w:t>
        </w:r>
      </w:ins>
      <w:r w:rsidR="00942F8D" w:rsidRPr="00942F8D">
        <w:rPr>
          <w:rFonts w:ascii="Helvetica" w:hAnsi="Helvetica" w:cs="Helvetica"/>
        </w:rPr>
        <w:t>1</w:t>
      </w:r>
      <w:r w:rsidR="00E7560B">
        <w:rPr>
          <w:rFonts w:ascii="Helvetica" w:hAnsi="Helvetica" w:cs="Helvetica"/>
        </w:rPr>
        <w:t xml:space="preserve"> (</w:t>
      </w:r>
      <m:oMath>
        <m:r>
          <w:rPr>
            <w:rFonts w:ascii="Cambria Math" w:hAnsi="Cambria Math" w:cs="Helvetica"/>
          </w:rPr>
          <m:t>T=0.01</m:t>
        </m:r>
      </m:oMath>
      <w:r w:rsidR="00E7560B">
        <w:rPr>
          <w:rFonts w:ascii="Helvetica" w:hAnsi="Helvetica" w:cs="Helvetica"/>
        </w:rPr>
        <w:t>)</w:t>
      </w:r>
      <w:r w:rsidR="00942F8D" w:rsidRPr="00942F8D">
        <w:rPr>
          <w:rFonts w:ascii="Helvetica" w:hAnsi="Helvetica" w:cs="Helvetica"/>
        </w:rPr>
        <w:t xml:space="preserve">. </w:t>
      </w:r>
      <w:r w:rsidR="003323DD">
        <w:rPr>
          <w:rFonts w:ascii="Helvetica" w:hAnsi="Helvetica" w:cs="Helvetica"/>
        </w:rPr>
        <w:t>T</w:t>
      </w:r>
      <w:r w:rsidR="00942F8D" w:rsidRPr="00942F8D">
        <w:rPr>
          <w:rFonts w:ascii="Helvetica" w:hAnsi="Helvetica" w:cs="Helvetica"/>
        </w:rPr>
        <w:t xml:space="preserve">he increase of </w:t>
      </w:r>
      <m:oMath>
        <m:sSub>
          <m:sSubPr>
            <m:ctrlPr>
              <w:rPr>
                <w:rFonts w:ascii="Cambria Math" w:hAnsi="Cambria Math" w:cs="Helvetica"/>
                <w:i/>
              </w:rPr>
            </m:ctrlPr>
          </m:sSubPr>
          <m:e>
            <m:r>
              <w:rPr>
                <w:rFonts w:ascii="Cambria Math" w:hAnsi="Cambria Math" w:cs="Helvetica"/>
              </w:rPr>
              <m:t>R</m:t>
            </m:r>
          </m:e>
          <m:sub>
            <m:r>
              <w:rPr>
                <w:rFonts w:ascii="Cambria Math" w:hAnsi="Cambria Math" w:cs="Helvetica"/>
              </w:rPr>
              <m:t>j</m:t>
            </m:r>
          </m:sub>
        </m:sSub>
      </m:oMath>
      <w:r w:rsidR="00942F8D" w:rsidRPr="00942F8D">
        <w:rPr>
          <w:rFonts w:ascii="Helvetica" w:hAnsi="Helvetica" w:cs="Helvetica"/>
        </w:rPr>
        <w:t xml:space="preserve"> at each time step</w:t>
      </w:r>
      <w:r w:rsidR="0075517D">
        <w:rPr>
          <w:rFonts w:ascii="Helvetica" w:hAnsi="Helvetica" w:cs="Helvetica"/>
        </w:rPr>
        <w:t>,</w:t>
      </w:r>
      <w:r w:rsidR="003323DD">
        <w:rPr>
          <w:rFonts w:ascii="Helvetica" w:hAnsi="Helvetica" w:cs="Helvetica"/>
        </w:rPr>
        <w:t xml:space="preserve"> defined by </w:t>
      </w:r>
      <m:oMath>
        <m:r>
          <w:rPr>
            <w:rFonts w:ascii="Cambria Math" w:hAnsi="Cambria Math" w:cs="Helvetica"/>
          </w:rPr>
          <m:t>a</m:t>
        </m:r>
      </m:oMath>
      <w:ins w:id="114" w:author="Ole Jensen (Psychology)" w:date="2023-03-23T11:39:00Z">
        <w:r w:rsidR="008831BE">
          <w:rPr>
            <w:rFonts w:ascii="Helvetica" w:hAnsi="Helvetica" w:cs="Helvetica"/>
          </w:rPr>
          <w:t xml:space="preserve"> = XXX</w:t>
        </w:r>
      </w:ins>
      <w:r w:rsidR="00942F8D" w:rsidRPr="00942F8D">
        <w:rPr>
          <w:rFonts w:ascii="Helvetica" w:hAnsi="Helvetica" w:cs="Helvetica"/>
        </w:rPr>
        <w:t xml:space="preserve"> </w:t>
      </w:r>
      <w:commentRangeStart w:id="115"/>
      <w:r w:rsidR="00942F8D" w:rsidRPr="00942F8D">
        <w:rPr>
          <w:rFonts w:ascii="Helvetica" w:hAnsi="Helvetica" w:cs="Helvetica"/>
        </w:rPr>
        <w:t>was set to a multiple of the maximum</w:t>
      </w:r>
      <w:r w:rsidR="00E7560B">
        <w:rPr>
          <w:rFonts w:ascii="Helvetica" w:hAnsi="Helvetica" w:cs="Helvetica"/>
        </w:rPr>
        <w:t xml:space="preserve"> pre-activation </w:t>
      </w:r>
      <m:oMath>
        <m:r>
          <m:rPr>
            <m:sty m:val="p"/>
          </m:rPr>
          <w:rPr>
            <w:rFonts w:ascii="Cambria Math" w:hAnsi="Cambria Math" w:cs="Helvetica"/>
          </w:rPr>
          <m:t>Z</m:t>
        </m:r>
        <m:r>
          <w:rPr>
            <w:rFonts w:ascii="Cambria Math" w:hAnsi="Cambria Math" w:cs="Helvetica"/>
          </w:rPr>
          <m:t xml:space="preserve"> </m:t>
        </m:r>
      </m:oMath>
      <w:r w:rsidR="00E7560B">
        <w:rPr>
          <w:rFonts w:ascii="Helvetica" w:hAnsi="Helvetica" w:cs="Helvetica"/>
        </w:rPr>
        <w:t>in the hidden unit</w:t>
      </w:r>
      <w:r w:rsidR="00942F8D">
        <w:rPr>
          <w:rFonts w:ascii="Helvetica" w:hAnsi="Helvetica" w:cs="Helvetica"/>
        </w:rPr>
        <w:t xml:space="preserve">, ensuring that </w:t>
      </w:r>
      <m:oMath>
        <m:r>
          <w:rPr>
            <w:rFonts w:ascii="Cambria Math" w:hAnsi="Cambria Math" w:cs="Helvetica"/>
          </w:rPr>
          <m:t>R</m:t>
        </m:r>
      </m:oMath>
      <w:r w:rsidR="00942F8D">
        <w:rPr>
          <w:rFonts w:ascii="Helvetica" w:hAnsi="Helvetica" w:cs="Helvetica"/>
        </w:rPr>
        <w:t xml:space="preserve"> </w:t>
      </w:r>
      <w:r w:rsidR="00E7560B">
        <w:rPr>
          <w:rFonts w:ascii="Helvetica" w:hAnsi="Helvetica" w:cs="Helvetica"/>
        </w:rPr>
        <w:t>oppose</w:t>
      </w:r>
      <w:r w:rsidR="00FA0B38">
        <w:rPr>
          <w:rFonts w:ascii="Helvetica" w:hAnsi="Helvetica" w:cs="Helvetica"/>
        </w:rPr>
        <w:t>d</w:t>
      </w:r>
      <w:r w:rsidR="00942F8D">
        <w:rPr>
          <w:rFonts w:ascii="Helvetica" w:hAnsi="Helvetica" w:cs="Helvetica"/>
        </w:rPr>
        <w:t xml:space="preserve"> the hidden activations</w:t>
      </w:r>
      <w:commentRangeEnd w:id="115"/>
      <w:r w:rsidR="008831BE">
        <w:rPr>
          <w:rStyle w:val="CommentReference"/>
          <w:rFonts w:eastAsia="Times"/>
        </w:rPr>
        <w:commentReference w:id="115"/>
      </w:r>
      <w:r w:rsidR="00E55D89">
        <w:rPr>
          <w:rFonts w:ascii="Helvetica" w:hAnsi="Helvetica" w:cs="Helvetica"/>
        </w:rPr>
        <w:t>.</w:t>
      </w:r>
    </w:p>
    <w:p w14:paraId="11E1C4ED" w14:textId="39A3DF29" w:rsidR="00393C35" w:rsidRPr="00B7710D" w:rsidRDefault="00EA4EEE" w:rsidP="00B7710D">
      <w:pPr>
        <w:pStyle w:val="Heading1"/>
        <w:spacing w:before="100" w:beforeAutospacing="1" w:after="100" w:afterAutospacing="1"/>
        <w:rPr>
          <w:rFonts w:ascii="Helvetica" w:hAnsi="Helvetica"/>
        </w:rPr>
      </w:pPr>
      <w:r>
        <w:rPr>
          <w:rFonts w:ascii="Helvetica" w:hAnsi="Helvetica"/>
        </w:rPr>
        <w:t>Results</w:t>
      </w:r>
    </w:p>
    <w:p w14:paraId="07B82C55" w14:textId="2E3D1144" w:rsidR="00F5280A" w:rsidRDefault="00F5280A" w:rsidP="00245FF6">
      <w:pPr>
        <w:pStyle w:val="Heading2"/>
        <w:spacing w:before="100" w:beforeAutospacing="1" w:after="100" w:afterAutospacing="1"/>
        <w:rPr>
          <w:rFonts w:ascii="Helvetica" w:hAnsi="Helvetica"/>
        </w:rPr>
      </w:pPr>
      <w:r>
        <w:rPr>
          <w:rFonts w:ascii="Helvetica" w:hAnsi="Helvetica"/>
        </w:rPr>
        <w:t>P</w:t>
      </w:r>
      <w:r w:rsidR="00EA4EEE">
        <w:rPr>
          <w:rFonts w:ascii="Helvetica" w:hAnsi="Helvetica"/>
        </w:rPr>
        <w:t xml:space="preserve">ulsed inhibition </w:t>
      </w:r>
      <w:r w:rsidR="00877932">
        <w:rPr>
          <w:rFonts w:ascii="Helvetica" w:hAnsi="Helvetica"/>
        </w:rPr>
        <w:t>generates</w:t>
      </w:r>
      <w:r w:rsidR="00EA4EEE">
        <w:rPr>
          <w:rFonts w:ascii="Helvetica" w:hAnsi="Helvetica"/>
        </w:rPr>
        <w:t xml:space="preserve"> a temporal code</w:t>
      </w:r>
    </w:p>
    <w:p w14:paraId="0E1C286A" w14:textId="22FA7034" w:rsidR="000123F2" w:rsidRDefault="000123F2" w:rsidP="003323DD">
      <w:pPr>
        <w:pStyle w:val="NormalSectionStart"/>
        <w:spacing w:after="120"/>
        <w:rPr>
          <w:rFonts w:ascii="Helvetica" w:hAnsi="Helvetica" w:cs="Helvetica"/>
        </w:rPr>
      </w:pPr>
      <w:r w:rsidRPr="0075517D">
        <w:rPr>
          <w:rFonts w:ascii="Helvetica" w:hAnsi="Helvetica" w:cs="Helvetica"/>
        </w:rPr>
        <w:fldChar w:fldCharType="begin"/>
      </w:r>
      <w:r w:rsidRPr="0075517D">
        <w:rPr>
          <w:rFonts w:ascii="Helvetica" w:hAnsi="Helvetica" w:cs="Helvetica"/>
        </w:rPr>
        <w:instrText xml:space="preserve"> REF _Ref130323132 \h </w:instrText>
      </w:r>
      <w:r w:rsidR="0075517D">
        <w:rPr>
          <w:rFonts w:ascii="Helvetica" w:hAnsi="Helvetica" w:cs="Helvetica"/>
        </w:rPr>
        <w:instrText xml:space="preserve"> \* MERGEFORMAT </w:instrText>
      </w:r>
      <w:r w:rsidRPr="0075517D">
        <w:rPr>
          <w:rFonts w:ascii="Helvetica" w:hAnsi="Helvetica" w:cs="Helvetica"/>
        </w:rPr>
      </w:r>
      <w:r w:rsidRPr="0075517D">
        <w:rPr>
          <w:rFonts w:ascii="Helvetica" w:hAnsi="Helvetica" w:cs="Helvetica"/>
        </w:rPr>
        <w:fldChar w:fldCharType="separate"/>
      </w:r>
      <w:r w:rsidRPr="0075517D">
        <w:rPr>
          <w:rFonts w:ascii="Helvetica" w:hAnsi="Helvetica" w:cs="Helvetica"/>
        </w:rPr>
        <w:t xml:space="preserve">Fig. </w:t>
      </w:r>
      <w:r w:rsidRPr="0075517D">
        <w:rPr>
          <w:rFonts w:ascii="Helvetica" w:hAnsi="Helvetica" w:cs="Helvetica"/>
          <w:noProof/>
        </w:rPr>
        <w:t>2</w:t>
      </w:r>
      <w:r w:rsidRPr="0075517D">
        <w:rPr>
          <w:rFonts w:ascii="Helvetica" w:hAnsi="Helvetica" w:cs="Helvetica"/>
        </w:rPr>
        <w:fldChar w:fldCharType="end"/>
      </w:r>
      <w:r w:rsidR="0075517D" w:rsidRPr="0075517D">
        <w:rPr>
          <w:rFonts w:ascii="Helvetica" w:hAnsi="Helvetica" w:cs="Helvetica"/>
        </w:rPr>
        <w:t>a</w:t>
      </w:r>
      <w:r w:rsidR="0075517D">
        <w:rPr>
          <w:rFonts w:ascii="Helvetica" w:hAnsi="Helvetica" w:cs="Helvetica"/>
        </w:rPr>
        <w:t xml:space="preserve"> </w:t>
      </w:r>
      <w:r w:rsidRPr="0075517D">
        <w:rPr>
          <w:rFonts w:ascii="Helvetica" w:hAnsi="Helvetica" w:cs="Helvetica"/>
        </w:rPr>
        <w:t>shows the activation of the output node to a single letter T, presented for 300ms</w:t>
      </w:r>
      <w:r w:rsidR="003323DD">
        <w:rPr>
          <w:rFonts w:ascii="Helvetica" w:hAnsi="Helvetica" w:cs="Helvetica"/>
        </w:rPr>
        <w:t xml:space="preserve"> at</w:t>
      </w:r>
      <w:r w:rsidRPr="0075517D">
        <w:rPr>
          <w:rFonts w:ascii="Helvetica" w:hAnsi="Helvetica" w:cs="Helvetica"/>
        </w:rPr>
        <w:t xml:space="preserve"> luminance 1. The </w:t>
      </w:r>
      <w:r w:rsidR="0075517D" w:rsidRPr="0075517D">
        <w:rPr>
          <w:rFonts w:ascii="Helvetica" w:hAnsi="Helvetica" w:cs="Helvetica"/>
        </w:rPr>
        <w:t xml:space="preserve">activation in the output unit corresponding to the T builds up </w:t>
      </w:r>
      <w:del w:id="116" w:author="Ole Jensen (Psychology)" w:date="2023-03-23T11:44:00Z">
        <w:r w:rsidR="0075517D" w:rsidRPr="0075517D" w:rsidDel="00D31301">
          <w:rPr>
            <w:rFonts w:ascii="Helvetica" w:hAnsi="Helvetica" w:cs="Helvetica"/>
          </w:rPr>
          <w:delText xml:space="preserve">following </w:delText>
        </w:r>
      </w:del>
      <w:ins w:id="117" w:author="Ole Jensen (Psychology)" w:date="2023-03-23T11:44:00Z">
        <w:r w:rsidR="00D31301">
          <w:rPr>
            <w:rFonts w:ascii="Helvetica" w:hAnsi="Helvetica" w:cs="Helvetica"/>
          </w:rPr>
          <w:t>according</w:t>
        </w:r>
      </w:ins>
      <w:ins w:id="118" w:author="Ole Jensen (Psychology)" w:date="2023-03-23T11:45:00Z">
        <w:r w:rsidR="00D31301">
          <w:rPr>
            <w:rFonts w:ascii="Helvetica" w:hAnsi="Helvetica" w:cs="Helvetica"/>
          </w:rPr>
          <w:t xml:space="preserve"> to</w:t>
        </w:r>
      </w:ins>
      <w:ins w:id="119" w:author="Ole Jensen (Psychology)" w:date="2023-03-23T11:44:00Z">
        <w:r w:rsidR="00D31301">
          <w:rPr>
            <w:rFonts w:ascii="Helvetica" w:hAnsi="Helvetica" w:cs="Helvetica"/>
          </w:rPr>
          <w:t xml:space="preserve"> </w:t>
        </w:r>
      </w:ins>
      <m:oMath>
        <m:sSub>
          <m:sSubPr>
            <m:ctrlPr>
              <w:rPr>
                <w:rFonts w:ascii="Cambria Math" w:eastAsia="Times" w:hAnsi="Cambria Math" w:cs="Helvetica"/>
                <w:i/>
              </w:rPr>
            </m:ctrlPr>
          </m:sSubPr>
          <m:e>
            <m:r>
              <w:rPr>
                <w:rFonts w:ascii="Cambria Math" w:hAnsi="Cambria Math" w:cs="Helvetica"/>
              </w:rPr>
              <m:t>τ</m:t>
            </m:r>
          </m:e>
          <m:sub>
            <m:r>
              <w:rPr>
                <w:rFonts w:ascii="Cambria Math" w:hAnsi="Cambria Math" w:cs="Helvetica"/>
              </w:rPr>
              <m:t>h</m:t>
            </m:r>
          </m:sub>
        </m:sSub>
        <m:r>
          <w:rPr>
            <w:rFonts w:ascii="Cambria Math" w:eastAsia="Times" w:hAnsi="Cambria Math" w:cs="Helvetica"/>
          </w:rPr>
          <m:t>=0.01</m:t>
        </m:r>
        <m:r>
          <w:ins w:id="120" w:author="Ole Jensen (Psychology)" w:date="2023-03-23T11:44:00Z">
            <w:rPr>
              <w:rFonts w:ascii="Cambria Math" w:eastAsia="Times" w:hAnsi="Cambria Math" w:cs="Helvetica"/>
            </w:rPr>
            <m:t xml:space="preserve"> s</m:t>
          </w:ins>
        </m:r>
      </m:oMath>
      <w:r w:rsidR="0075517D" w:rsidRPr="0075517D">
        <w:rPr>
          <w:rFonts w:ascii="Helvetica" w:hAnsi="Helvetica" w:cs="Helvetica"/>
        </w:rPr>
        <w:t xml:space="preserve">. The activations in the </w:t>
      </w:r>
      <w:r w:rsidR="003323DD">
        <w:rPr>
          <w:rFonts w:ascii="Helvetica" w:hAnsi="Helvetica" w:cs="Helvetica"/>
        </w:rPr>
        <w:t xml:space="preserve">“E” and “A” </w:t>
      </w:r>
      <w:proofErr w:type="gramStart"/>
      <w:r w:rsidR="0075517D" w:rsidRPr="0075517D">
        <w:rPr>
          <w:rFonts w:ascii="Helvetica" w:hAnsi="Helvetica" w:cs="Helvetica"/>
        </w:rPr>
        <w:t>units</w:t>
      </w:r>
      <w:proofErr w:type="gramEnd"/>
      <w:r w:rsidR="0075517D" w:rsidRPr="0075517D">
        <w:rPr>
          <w:rFonts w:ascii="Helvetica" w:hAnsi="Helvetica" w:cs="Helvetica"/>
        </w:rPr>
        <w:t xml:space="preserve"> approach </w:t>
      </w:r>
      <w:r w:rsidR="003323DD">
        <w:rPr>
          <w:rFonts w:ascii="Helvetica" w:hAnsi="Helvetica" w:cs="Helvetica"/>
        </w:rPr>
        <w:t xml:space="preserve">0 </w:t>
      </w:r>
      <w:r w:rsidR="00A72B5A">
        <w:rPr>
          <w:rFonts w:ascii="Helvetica" w:hAnsi="Helvetica" w:cs="Helvetica"/>
        </w:rPr>
        <w:t>(</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a, top right)</w:t>
      </w:r>
      <w:r w:rsidR="0075517D">
        <w:rPr>
          <w:rFonts w:ascii="Helvetica" w:hAnsi="Helvetica" w:cs="Helvetica"/>
        </w:rPr>
        <w:t>.</w:t>
      </w:r>
    </w:p>
    <w:p w14:paraId="5B52D861" w14:textId="77777777" w:rsidR="00D31301" w:rsidRDefault="0075517D" w:rsidP="009716FA">
      <w:pPr>
        <w:rPr>
          <w:ins w:id="121" w:author="Ole Jensen (Psychology)" w:date="2023-03-23T11:46:00Z"/>
          <w:rFonts w:ascii="Helvetica" w:hAnsi="Helvetica" w:cs="Helvetica"/>
        </w:rPr>
      </w:pPr>
      <w:r w:rsidRPr="00E55D89">
        <w:rPr>
          <w:rFonts w:ascii="Helvetica" w:hAnsi="Helvetica" w:cs="Helvetica"/>
        </w:rPr>
        <w:t xml:space="preserve">When presenting two inputs simultaneously, we </w:t>
      </w:r>
      <w:r w:rsidR="00010E25" w:rsidRPr="00E55D89">
        <w:rPr>
          <w:rFonts w:ascii="Helvetica" w:hAnsi="Helvetica" w:cs="Helvetica"/>
        </w:rPr>
        <w:t>modulated their gain such that all values corresponding</w:t>
      </w:r>
      <w:r w:rsidRPr="00E55D89">
        <w:rPr>
          <w:rFonts w:ascii="Helvetica" w:hAnsi="Helvetica" w:cs="Helvetica"/>
        </w:rPr>
        <w:t xml:space="preserve"> </w:t>
      </w:r>
      <w:r w:rsidR="00010E25" w:rsidRPr="00E55D89">
        <w:rPr>
          <w:rFonts w:ascii="Helvetica" w:hAnsi="Helvetica" w:cs="Helvetica"/>
        </w:rPr>
        <w:t xml:space="preserve">to </w:t>
      </w:r>
      <w:r w:rsidR="00FA0B38">
        <w:rPr>
          <w:rFonts w:ascii="Helvetica" w:hAnsi="Helvetica" w:cs="Helvetica"/>
        </w:rPr>
        <w:t>the attended letter</w:t>
      </w:r>
      <w:r w:rsidR="00010E25" w:rsidRPr="00E55D89">
        <w:rPr>
          <w:rFonts w:ascii="Helvetica" w:hAnsi="Helvetica" w:cs="Helvetica"/>
        </w:rPr>
        <w:t xml:space="preserve"> (here T) were set </w:t>
      </w:r>
      <w:ins w:id="122" w:author="Ole Jensen (Psychology)" w:date="2023-03-23T11:45:00Z">
        <w:r w:rsidR="00D31301">
          <w:rPr>
            <w:rFonts w:ascii="Helvetica" w:hAnsi="Helvetica" w:cs="Helvetica"/>
          </w:rPr>
          <w:t>t</w:t>
        </w:r>
      </w:ins>
      <w:r w:rsidR="00010E25" w:rsidRPr="00E55D89">
        <w:rPr>
          <w:rFonts w:ascii="Helvetica" w:hAnsi="Helvetica" w:cs="Helvetica"/>
        </w:rPr>
        <w:t xml:space="preserve">o 1.1 and </w:t>
      </w:r>
      <w:r w:rsidR="00D46C35">
        <w:rPr>
          <w:rFonts w:ascii="Helvetica" w:hAnsi="Helvetica" w:cs="Helvetica"/>
        </w:rPr>
        <w:t>pixel</w:t>
      </w:r>
      <w:r w:rsidR="0004600B">
        <w:rPr>
          <w:rFonts w:ascii="Helvetica" w:hAnsi="Helvetica" w:cs="Helvetica"/>
        </w:rPr>
        <w:t xml:space="preserve"> values</w:t>
      </w:r>
      <w:r w:rsidR="00D46C35">
        <w:rPr>
          <w:rFonts w:ascii="Helvetica" w:hAnsi="Helvetica" w:cs="Helvetica"/>
        </w:rPr>
        <w:t xml:space="preserve"> in the</w:t>
      </w:r>
      <w:r w:rsidR="00010E25" w:rsidRPr="00E55D89">
        <w:rPr>
          <w:rFonts w:ascii="Helvetica" w:hAnsi="Helvetica" w:cs="Helvetica"/>
        </w:rPr>
        <w:t xml:space="preserve"> unattended letter </w:t>
      </w:r>
      <w:r w:rsidR="00FA0B38">
        <w:rPr>
          <w:rFonts w:ascii="Helvetica" w:hAnsi="Helvetica" w:cs="Helvetica"/>
        </w:rPr>
        <w:t xml:space="preserve">(here E) </w:t>
      </w:r>
      <w:r w:rsidR="00D46C35">
        <w:rPr>
          <w:rFonts w:ascii="Helvetica" w:hAnsi="Helvetica" w:cs="Helvetica"/>
        </w:rPr>
        <w:t>were</w:t>
      </w:r>
      <w:r w:rsidR="00010E25" w:rsidRPr="00E55D89">
        <w:rPr>
          <w:rFonts w:ascii="Helvetica" w:hAnsi="Helvetica" w:cs="Helvetica"/>
        </w:rPr>
        <w:t xml:space="preserve"> set to 0.9</w:t>
      </w:r>
      <w:r w:rsidR="00A72B5A">
        <w:rPr>
          <w:rFonts w:ascii="Helvetica" w:hAnsi="Helvetica" w:cs="Helvetica"/>
        </w:rPr>
        <w:t xml:space="preserve"> (</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b, top left)</w:t>
      </w:r>
      <w:r w:rsidR="00010E25" w:rsidRPr="00E55D89">
        <w:rPr>
          <w:rFonts w:ascii="Helvetica" w:hAnsi="Helvetica" w:cs="Helvetica"/>
        </w:rPr>
        <w:t xml:space="preserve">. </w:t>
      </w:r>
      <w:r w:rsidRPr="00E55D89">
        <w:rPr>
          <w:rFonts w:ascii="Helvetica" w:hAnsi="Helvetica" w:cs="Helvetica"/>
        </w:rPr>
        <w:t xml:space="preserve">As expected, the </w:t>
      </w:r>
      <w:proofErr w:type="spellStart"/>
      <w:r w:rsidR="00010E25" w:rsidRPr="00E55D89">
        <w:rPr>
          <w:rFonts w:ascii="Helvetica" w:hAnsi="Helvetica" w:cs="Helvetica"/>
        </w:rPr>
        <w:t>softmax</w:t>
      </w:r>
      <w:proofErr w:type="spellEnd"/>
      <w:r w:rsidR="00010E25" w:rsidRPr="00E55D89">
        <w:rPr>
          <w:rFonts w:ascii="Helvetica" w:hAnsi="Helvetica" w:cs="Helvetica"/>
        </w:rPr>
        <w:t xml:space="preserve"> </w:t>
      </w:r>
      <w:r w:rsidR="00D46C35">
        <w:rPr>
          <w:rFonts w:ascii="Helvetica" w:hAnsi="Helvetica" w:cs="Helvetica"/>
        </w:rPr>
        <w:t>function divided the activation</w:t>
      </w:r>
      <w:r w:rsidR="00010E25" w:rsidRPr="00E55D89">
        <w:rPr>
          <w:rFonts w:ascii="Helvetica" w:hAnsi="Helvetica" w:cs="Helvetica"/>
        </w:rPr>
        <w:t xml:space="preserve"> </w:t>
      </w:r>
      <w:r w:rsidR="00D46C35">
        <w:rPr>
          <w:rFonts w:ascii="Helvetica" w:hAnsi="Helvetica" w:cs="Helvetica"/>
        </w:rPr>
        <w:t xml:space="preserve">between the </w:t>
      </w:r>
      <w:r w:rsidR="0004600B">
        <w:rPr>
          <w:rFonts w:ascii="Helvetica" w:hAnsi="Helvetica" w:cs="Helvetica"/>
        </w:rPr>
        <w:t>output units of the t</w:t>
      </w:r>
      <w:r w:rsidR="00D46C35">
        <w:rPr>
          <w:rFonts w:ascii="Helvetica" w:hAnsi="Helvetica" w:cs="Helvetica"/>
        </w:rPr>
        <w:t>wo letters</w:t>
      </w:r>
      <w:r w:rsidR="00A72B5A">
        <w:rPr>
          <w:rFonts w:ascii="Helvetica" w:hAnsi="Helvetica" w:cs="Helvetica"/>
        </w:rPr>
        <w:t xml:space="preserve"> </w:t>
      </w:r>
      <w:r w:rsidR="00D46C35">
        <w:rPr>
          <w:rFonts w:ascii="Helvetica" w:hAnsi="Helvetica" w:cs="Helvetica"/>
        </w:rPr>
        <w:t xml:space="preserve">but </w:t>
      </w:r>
      <w:r w:rsidR="00FA0B38">
        <w:rPr>
          <w:rFonts w:ascii="Helvetica" w:hAnsi="Helvetica" w:cs="Helvetica"/>
        </w:rPr>
        <w:t>favored</w:t>
      </w:r>
      <w:r w:rsidR="00D46C35">
        <w:rPr>
          <w:rFonts w:ascii="Helvetica" w:hAnsi="Helvetica" w:cs="Helvetica"/>
        </w:rPr>
        <w:t xml:space="preserve"> </w:t>
      </w:r>
      <w:r w:rsidR="0004600B">
        <w:rPr>
          <w:rFonts w:ascii="Helvetica" w:hAnsi="Helvetica" w:cs="Helvetica"/>
        </w:rPr>
        <w:t>the T</w:t>
      </w:r>
      <w:r w:rsidR="00D46C35">
        <w:rPr>
          <w:rFonts w:ascii="Helvetica" w:hAnsi="Helvetica" w:cs="Helvetica"/>
        </w:rPr>
        <w:t xml:space="preserve"> </w:t>
      </w:r>
      <w:r w:rsidR="00A72B5A">
        <w:rPr>
          <w:rFonts w:ascii="Helvetica" w:hAnsi="Helvetica" w:cs="Helvetica"/>
        </w:rPr>
        <w:t>(</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b, top right)</w:t>
      </w:r>
      <w:r w:rsidR="00D46C35">
        <w:rPr>
          <w:rFonts w:ascii="Helvetica" w:hAnsi="Helvetica" w:cs="Helvetica"/>
        </w:rPr>
        <w:t xml:space="preserve">. </w:t>
      </w:r>
    </w:p>
    <w:p w14:paraId="0E9DAF42" w14:textId="77777777" w:rsidR="00E840A2" w:rsidRDefault="00E840A2" w:rsidP="009716FA">
      <w:pPr>
        <w:rPr>
          <w:ins w:id="123" w:author="Ole Jensen (Psychology)" w:date="2023-03-23T11:50:00Z"/>
          <w:rFonts w:ascii="Helvetica" w:hAnsi="Helvetica" w:cs="Helvetica"/>
        </w:rPr>
      </w:pPr>
    </w:p>
    <w:p w14:paraId="77353CDC" w14:textId="77777777" w:rsidR="00E840A2" w:rsidRDefault="00E55D89" w:rsidP="009716FA">
      <w:pPr>
        <w:rPr>
          <w:ins w:id="124" w:author="Ole Jensen (Psychology)" w:date="2023-03-23T11:51:00Z"/>
          <w:rFonts w:ascii="Helvetica" w:hAnsi="Helvetica" w:cs="Helvetica"/>
        </w:rPr>
      </w:pPr>
      <w:r w:rsidRPr="00E55D89">
        <w:rPr>
          <w:rFonts w:ascii="Helvetica" w:hAnsi="Helvetica" w:cs="Helvetica"/>
        </w:rPr>
        <w:t>When adding relaxation dynamics</w:t>
      </w:r>
      <w:ins w:id="125" w:author="Ole Jensen (Psychology)" w:date="2023-03-23T11:50:00Z">
        <w:r w:rsidR="00E840A2">
          <w:rPr>
            <w:rFonts w:ascii="Helvetica" w:hAnsi="Helvetica" w:cs="Helvetica"/>
          </w:rPr>
          <w:t xml:space="preserve"> (but not yet the alpha oscillations)</w:t>
        </w:r>
      </w:ins>
      <w:r w:rsidRPr="00E55D89">
        <w:rPr>
          <w:rFonts w:ascii="Helvetica" w:hAnsi="Helvetica" w:cs="Helvetica"/>
        </w:rPr>
        <w:t xml:space="preserve">, </w:t>
      </w:r>
      <w:r w:rsidR="00D46C35">
        <w:rPr>
          <w:rFonts w:ascii="Helvetica" w:hAnsi="Helvetica" w:cs="Helvetica"/>
        </w:rPr>
        <w:t>the activations in the output nodes oscillate</w:t>
      </w:r>
      <w:r w:rsidR="00FA0B38">
        <w:rPr>
          <w:rFonts w:ascii="Helvetica" w:hAnsi="Helvetica" w:cs="Helvetica"/>
        </w:rPr>
        <w:t xml:space="preserve"> in antiphase</w:t>
      </w:r>
      <w:ins w:id="126" w:author="Ole Jensen (Psychology)" w:date="2023-03-23T11:50:00Z">
        <w:r w:rsidR="00E840A2">
          <w:rPr>
            <w:rFonts w:ascii="Helvetica" w:hAnsi="Helvetica" w:cs="Helvetica"/>
          </w:rPr>
          <w:t xml:space="preserve"> (Fig. 2B, bottom left)</w:t>
        </w:r>
      </w:ins>
      <w:r w:rsidR="0004600B">
        <w:rPr>
          <w:rFonts w:ascii="Helvetica" w:hAnsi="Helvetica" w:cs="Helvetica"/>
        </w:rPr>
        <w:t>.</w:t>
      </w:r>
      <w:r w:rsidR="00D46C35">
        <w:rPr>
          <w:rFonts w:ascii="Helvetica" w:hAnsi="Helvetica" w:cs="Helvetica"/>
        </w:rPr>
        <w:t xml:space="preserve"> </w:t>
      </w:r>
      <w:r w:rsidR="0004600B">
        <w:rPr>
          <w:rFonts w:ascii="Helvetica" w:hAnsi="Helvetica" w:cs="Helvetica"/>
        </w:rPr>
        <w:t>H</w:t>
      </w:r>
      <w:r w:rsidR="00D46C35">
        <w:rPr>
          <w:rFonts w:ascii="Helvetica" w:hAnsi="Helvetica" w:cs="Helvetica"/>
        </w:rPr>
        <w:t>owever, E</w:t>
      </w:r>
      <w:r w:rsidR="0004600B">
        <w:rPr>
          <w:rFonts w:ascii="Helvetica" w:hAnsi="Helvetica" w:cs="Helvetica"/>
        </w:rPr>
        <w:t xml:space="preserve"> eventually</w:t>
      </w:r>
      <w:r w:rsidR="00D46C35">
        <w:rPr>
          <w:rFonts w:ascii="Helvetica" w:hAnsi="Helvetica" w:cs="Helvetica"/>
        </w:rPr>
        <w:t xml:space="preserve"> </w:t>
      </w:r>
      <w:r w:rsidR="0004600B">
        <w:rPr>
          <w:rFonts w:ascii="Helvetica" w:hAnsi="Helvetica" w:cs="Helvetica"/>
        </w:rPr>
        <w:t>loses</w:t>
      </w:r>
      <w:r w:rsidR="00D46C35">
        <w:rPr>
          <w:rFonts w:ascii="Helvetica" w:hAnsi="Helvetica" w:cs="Helvetica"/>
        </w:rPr>
        <w:t xml:space="preserve"> the competition against the stronger input T, and never reaches activations above 0.5</w:t>
      </w:r>
      <w:r w:rsidR="00A72B5A">
        <w:rPr>
          <w:rFonts w:ascii="Helvetica" w:hAnsi="Helvetica" w:cs="Helvetica"/>
        </w:rPr>
        <w:t xml:space="preserve"> (</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b, bottom left)</w:t>
      </w:r>
      <w:r w:rsidR="00D46C35">
        <w:rPr>
          <w:rFonts w:ascii="Helvetica" w:hAnsi="Helvetica" w:cs="Helvetica"/>
        </w:rPr>
        <w:t xml:space="preserve">. </w:t>
      </w:r>
    </w:p>
    <w:p w14:paraId="412E9CAE" w14:textId="77777777" w:rsidR="00E840A2" w:rsidRDefault="00E840A2" w:rsidP="009716FA">
      <w:pPr>
        <w:rPr>
          <w:ins w:id="127" w:author="Ole Jensen (Psychology)" w:date="2023-03-23T11:51:00Z"/>
          <w:rFonts w:ascii="Helvetica" w:hAnsi="Helvetica" w:cs="Helvetica"/>
        </w:rPr>
      </w:pPr>
    </w:p>
    <w:p w14:paraId="652CD33F" w14:textId="554547BB" w:rsidR="009716FA" w:rsidRPr="0075517D" w:rsidRDefault="00D46C35" w:rsidP="009716FA">
      <w:r>
        <w:rPr>
          <w:rFonts w:ascii="Helvetica" w:hAnsi="Helvetica" w:cs="Helvetica"/>
        </w:rPr>
        <w:t>Adding the 10Hz pulsed inhibition to the network results in a temporal code</w:t>
      </w:r>
      <w:r w:rsidR="00FA0B38">
        <w:rPr>
          <w:rFonts w:ascii="Helvetica" w:hAnsi="Helvetica" w:cs="Helvetica"/>
        </w:rPr>
        <w:t>, with T being read out at an earlier phase</w:t>
      </w:r>
      <w:r w:rsidR="0004600B">
        <w:rPr>
          <w:rFonts w:ascii="Helvetica" w:hAnsi="Helvetica" w:cs="Helvetica"/>
        </w:rPr>
        <w:t xml:space="preserve"> of the </w:t>
      </w:r>
      <w:ins w:id="128" w:author="Ole Jensen (Psychology)" w:date="2023-03-23T11:51:00Z">
        <w:r w:rsidR="00E840A2">
          <w:rPr>
            <w:rFonts w:ascii="Helvetica" w:hAnsi="Helvetica" w:cs="Helvetica"/>
          </w:rPr>
          <w:t xml:space="preserve">alpha </w:t>
        </w:r>
      </w:ins>
      <w:r w:rsidR="0004600B">
        <w:rPr>
          <w:rFonts w:ascii="Helvetica" w:hAnsi="Helvetica" w:cs="Helvetica"/>
        </w:rPr>
        <w:t>oscillation</w:t>
      </w:r>
      <w:r w:rsidR="00FA0B38">
        <w:rPr>
          <w:rFonts w:ascii="Helvetica" w:hAnsi="Helvetica" w:cs="Helvetica"/>
        </w:rPr>
        <w:t xml:space="preserve"> than E</w:t>
      </w:r>
      <w:del w:id="129" w:author="Ole Jensen (Psychology)" w:date="2023-03-23T11:52:00Z">
        <w:r w:rsidR="00FA0B38" w:rsidDel="00E840A2">
          <w:rPr>
            <w:rFonts w:ascii="Helvetica" w:hAnsi="Helvetica" w:cs="Helvetica"/>
          </w:rPr>
          <w:delText>, approaching an activation of 0.9</w:delText>
        </w:r>
      </w:del>
      <w:r w:rsidR="00FA0B38">
        <w:rPr>
          <w:rFonts w:ascii="Helvetica" w:hAnsi="Helvetica" w:cs="Helvetica"/>
        </w:rPr>
        <w:t xml:space="preserve">. </w:t>
      </w:r>
      <w:r w:rsidRPr="00E55D89">
        <w:rPr>
          <w:rFonts w:ascii="Helvetica" w:hAnsi="Helvetica" w:cs="Helvetica"/>
        </w:rPr>
        <w:t xml:space="preserve">As the activation of the T </w:t>
      </w:r>
      <w:r w:rsidR="0004600B">
        <w:rPr>
          <w:rFonts w:ascii="Helvetica" w:hAnsi="Helvetica" w:cs="Helvetica"/>
        </w:rPr>
        <w:t xml:space="preserve">reduces </w:t>
      </w:r>
      <w:del w:id="130" w:author="Ole Jensen (Psychology)" w:date="2023-03-23T11:52:00Z">
        <w:r w:rsidR="0004600B" w:rsidDel="00E840A2">
          <w:rPr>
            <w:rFonts w:ascii="Helvetica" w:hAnsi="Helvetica" w:cs="Helvetica"/>
          </w:rPr>
          <w:delText xml:space="preserve">to </w:delText>
        </w:r>
      </w:del>
      <w:r w:rsidR="0004600B">
        <w:rPr>
          <w:rFonts w:ascii="Helvetica" w:hAnsi="Helvetica" w:cs="Helvetica"/>
        </w:rPr>
        <w:t xml:space="preserve">due </w:t>
      </w:r>
      <w:ins w:id="131" w:author="Ole Jensen (Psychology)" w:date="2023-03-23T11:52:00Z">
        <w:r w:rsidR="00E840A2">
          <w:rPr>
            <w:rFonts w:ascii="Helvetica" w:hAnsi="Helvetica" w:cs="Helvetica"/>
          </w:rPr>
          <w:t xml:space="preserve">to </w:t>
        </w:r>
      </w:ins>
      <w:r w:rsidR="0004600B">
        <w:rPr>
          <w:rFonts w:ascii="Helvetica" w:hAnsi="Helvetica" w:cs="Helvetica"/>
        </w:rPr>
        <w:t>the</w:t>
      </w:r>
      <w:del w:id="132" w:author="Ole Jensen (Psychology)" w:date="2023-03-23T11:52:00Z">
        <w:r w:rsidR="0004600B" w:rsidDel="00E840A2">
          <w:rPr>
            <w:rFonts w:ascii="Helvetica" w:hAnsi="Helvetica" w:cs="Helvetica"/>
          </w:rPr>
          <w:delText xml:space="preserve"> </w:delText>
        </w:r>
      </w:del>
      <w:r w:rsidR="00334CB2" w:rsidRPr="00E55D89">
        <w:rPr>
          <w:rFonts w:ascii="Helvetica" w:hAnsi="Helvetica" w:cs="Helvetica"/>
        </w:rPr>
        <w:t xml:space="preserve"> relaxation dynamics, the unit corresponding to the letter E starts to activate and</w:t>
      </w:r>
      <w:del w:id="133" w:author="Ole Jensen (Psychology)" w:date="2023-03-23T11:54:00Z">
        <w:r w:rsidR="00334CB2" w:rsidRPr="00E55D89" w:rsidDel="00717EC2">
          <w:rPr>
            <w:rFonts w:ascii="Helvetica" w:hAnsi="Helvetica" w:cs="Helvetica"/>
          </w:rPr>
          <w:delText xml:space="preserve"> </w:delText>
        </w:r>
        <w:r w:rsidR="009716FA" w:rsidRPr="00E55D89" w:rsidDel="00717EC2">
          <w:rPr>
            <w:rFonts w:ascii="Helvetica" w:hAnsi="Helvetica" w:cs="Helvetica"/>
          </w:rPr>
          <w:delText>reaches an activation of about 0.75</w:delText>
        </w:r>
      </w:del>
      <w:ins w:id="134" w:author="Ole Jensen (Psychology)" w:date="2023-03-23T11:54:00Z">
        <w:r w:rsidR="00717EC2">
          <w:rPr>
            <w:rFonts w:ascii="Helvetica" w:hAnsi="Helvetica" w:cs="Helvetica"/>
          </w:rPr>
          <w:t xml:space="preserve"> then decays</w:t>
        </w:r>
      </w:ins>
      <w:r w:rsidR="009716FA" w:rsidRPr="00E55D89">
        <w:rPr>
          <w:rFonts w:ascii="Helvetica" w:hAnsi="Helvetica" w:cs="Helvetica"/>
        </w:rPr>
        <w:t>.</w:t>
      </w:r>
      <w:r w:rsidR="009716FA">
        <w:rPr>
          <w:rFonts w:ascii="Helvetica" w:hAnsi="Helvetica" w:cs="Helvetica"/>
        </w:rPr>
        <w:t xml:space="preserve"> </w:t>
      </w:r>
      <w:ins w:id="135" w:author="Ole Jensen (Psychology)" w:date="2023-03-23T11:54:00Z">
        <w:r w:rsidR="00717EC2">
          <w:rPr>
            <w:rFonts w:ascii="Helvetica" w:hAnsi="Helvetica" w:cs="Helvetica"/>
          </w:rPr>
          <w:t xml:space="preserve">This repeats in every alpha cycle. </w:t>
        </w:r>
      </w:ins>
      <w:r w:rsidR="009716FA">
        <w:rPr>
          <w:rFonts w:ascii="Helvetica" w:hAnsi="Helvetica" w:cs="Helvetica"/>
        </w:rPr>
        <w:t xml:space="preserve">Unlike the dynamics without inhibition, this code is stable over time, and the weaker input E wins the competition against T in every </w:t>
      </w:r>
      <w:r w:rsidR="0004600B">
        <w:rPr>
          <w:rFonts w:ascii="Helvetica" w:hAnsi="Helvetica" w:cs="Helvetica"/>
        </w:rPr>
        <w:t>cycle</w:t>
      </w:r>
      <w:r w:rsidR="009716FA">
        <w:rPr>
          <w:rFonts w:ascii="Helvetica" w:hAnsi="Helvetica" w:cs="Helvetica"/>
        </w:rPr>
        <w:t xml:space="preserve"> (</w:t>
      </w:r>
      <w:r w:rsidR="009716FA">
        <w:rPr>
          <w:rFonts w:ascii="Helvetica" w:hAnsi="Helvetica" w:cs="Helvetica"/>
        </w:rPr>
        <w:fldChar w:fldCharType="begin"/>
      </w:r>
      <w:r w:rsidR="009716FA">
        <w:rPr>
          <w:rFonts w:ascii="Helvetica" w:hAnsi="Helvetica" w:cs="Helvetica"/>
        </w:rPr>
        <w:instrText xml:space="preserve"> REF _Ref130389380 \h </w:instrText>
      </w:r>
      <w:r w:rsidR="009716FA">
        <w:rPr>
          <w:rFonts w:ascii="Helvetica" w:hAnsi="Helvetica" w:cs="Helvetica"/>
        </w:rPr>
      </w:r>
      <w:r w:rsidR="009716FA">
        <w:rPr>
          <w:rFonts w:ascii="Helvetica" w:hAnsi="Helvetica" w:cs="Helvetica"/>
        </w:rPr>
        <w:fldChar w:fldCharType="separate"/>
      </w:r>
      <w:r w:rsidR="009716FA" w:rsidRPr="00980650">
        <w:rPr>
          <w:rFonts w:ascii="Helvetica" w:hAnsi="Helvetica" w:cs="Helvetica"/>
        </w:rPr>
        <w:t xml:space="preserve">Fig. </w:t>
      </w:r>
      <w:r w:rsidR="009716FA" w:rsidRPr="00980650">
        <w:rPr>
          <w:rFonts w:ascii="Helvetica" w:hAnsi="Helvetica" w:cs="Helvetica"/>
          <w:noProof/>
        </w:rPr>
        <w:t>2</w:t>
      </w:r>
      <w:r w:rsidR="009716FA">
        <w:rPr>
          <w:rFonts w:ascii="Helvetica" w:hAnsi="Helvetica" w:cs="Helvetica"/>
        </w:rPr>
        <w:fldChar w:fldCharType="end"/>
      </w:r>
      <w:r w:rsidR="009716FA">
        <w:rPr>
          <w:rFonts w:ascii="Helvetica" w:hAnsi="Helvetica" w:cs="Helvetica"/>
        </w:rPr>
        <w:t>b, bottom right).</w:t>
      </w:r>
    </w:p>
    <w:p w14:paraId="29223085" w14:textId="03B111B9" w:rsidR="00334CB2" w:rsidRPr="00D46C35" w:rsidRDefault="00334CB2" w:rsidP="00334CB2"/>
    <w:p w14:paraId="22FCA01E" w14:textId="4FC214CA" w:rsidR="00FA0B38" w:rsidRDefault="009716FA" w:rsidP="00FA0B38">
      <w:pPr>
        <w:keepNext/>
        <w:ind w:firstLine="0"/>
      </w:pPr>
      <w:r>
        <w:rPr>
          <w:noProof/>
        </w:rPr>
        <w:drawing>
          <wp:inline distT="0" distB="0" distL="0" distR="0" wp14:anchorId="63A46D7C" wp14:editId="4E36DDF9">
            <wp:extent cx="3086100" cy="364172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3"/>
                    <a:stretch>
                      <a:fillRect/>
                    </a:stretch>
                  </pic:blipFill>
                  <pic:spPr>
                    <a:xfrm>
                      <a:off x="0" y="0"/>
                      <a:ext cx="3086100" cy="3641725"/>
                    </a:xfrm>
                    <a:prstGeom prst="rect">
                      <a:avLst/>
                    </a:prstGeom>
                  </pic:spPr>
                </pic:pic>
              </a:graphicData>
            </a:graphic>
          </wp:inline>
        </w:drawing>
      </w:r>
    </w:p>
    <w:p w14:paraId="50976AF3" w14:textId="7A3438E3" w:rsidR="00FA0B38" w:rsidRPr="00980650" w:rsidRDefault="00FA0B38" w:rsidP="009716FA">
      <w:pPr>
        <w:pStyle w:val="Caption"/>
        <w:spacing w:before="120"/>
        <w:jc w:val="both"/>
        <w:rPr>
          <w:rFonts w:ascii="Helvetica" w:hAnsi="Helvetica" w:cs="Helvetica"/>
        </w:rPr>
      </w:pPr>
      <w:r w:rsidRPr="00980650">
        <w:rPr>
          <w:rFonts w:ascii="Helvetica" w:hAnsi="Helvetica" w:cs="Helvetica"/>
        </w:rPr>
        <w:t xml:space="preserve">Fig. </w:t>
      </w:r>
      <w:r w:rsidRPr="00980650">
        <w:rPr>
          <w:rFonts w:ascii="Helvetica" w:hAnsi="Helvetica" w:cs="Helvetica"/>
        </w:rPr>
        <w:fldChar w:fldCharType="begin"/>
      </w:r>
      <w:r w:rsidRPr="00980650">
        <w:rPr>
          <w:rFonts w:ascii="Helvetica" w:hAnsi="Helvetica" w:cs="Helvetica"/>
        </w:rPr>
        <w:instrText xml:space="preserve"> SEQ Fig. \* ARABIC </w:instrText>
      </w:r>
      <w:r w:rsidRPr="00980650">
        <w:rPr>
          <w:rFonts w:ascii="Helvetica" w:hAnsi="Helvetica" w:cs="Helvetica"/>
        </w:rPr>
        <w:fldChar w:fldCharType="separate"/>
      </w:r>
      <w:r w:rsidRPr="00980650">
        <w:rPr>
          <w:rFonts w:ascii="Helvetica" w:hAnsi="Helvetica" w:cs="Helvetica"/>
          <w:noProof/>
        </w:rPr>
        <w:t>2</w:t>
      </w:r>
      <w:r w:rsidRPr="00980650">
        <w:rPr>
          <w:rFonts w:ascii="Helvetica" w:hAnsi="Helvetica" w:cs="Helvetica"/>
        </w:rPr>
        <w:fldChar w:fldCharType="end"/>
      </w:r>
      <w:r w:rsidR="006E5D0B" w:rsidRPr="00980650">
        <w:rPr>
          <w:rFonts w:ascii="Helvetica" w:hAnsi="Helvetica" w:cs="Helvetica"/>
        </w:rPr>
        <w:t xml:space="preserve"> </w:t>
      </w:r>
      <w:r w:rsidR="00CF75D1">
        <w:rPr>
          <w:rFonts w:ascii="Helvetica" w:hAnsi="Helvetica" w:cs="Helvetica"/>
        </w:rPr>
        <w:t xml:space="preserve">Dynamics in the output units. </w:t>
      </w:r>
      <w:proofErr w:type="gramStart"/>
      <w:r w:rsidR="009716FA">
        <w:rPr>
          <w:rFonts w:ascii="Helvetica" w:hAnsi="Helvetica" w:cs="Helvetica"/>
          <w:b/>
          <w:bCs/>
        </w:rPr>
        <w:t>A</w:t>
      </w:r>
      <w:proofErr w:type="gramEnd"/>
      <w:r w:rsidR="006E5D0B" w:rsidRPr="00980650">
        <w:rPr>
          <w:rFonts w:ascii="Helvetica" w:hAnsi="Helvetica" w:cs="Helvetica"/>
        </w:rPr>
        <w:t xml:space="preserve"> Activations in the output node corresponding to </w:t>
      </w:r>
      <w:r w:rsidR="009716FA">
        <w:rPr>
          <w:rFonts w:ascii="Helvetica" w:hAnsi="Helvetica" w:cs="Helvetica"/>
        </w:rPr>
        <w:t>T</w:t>
      </w:r>
      <w:r w:rsidR="006E5D0B" w:rsidRPr="00980650">
        <w:rPr>
          <w:rFonts w:ascii="Helvetica" w:hAnsi="Helvetica" w:cs="Helvetica"/>
        </w:rPr>
        <w:t xml:space="preserve"> increase following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h</m:t>
            </m:r>
          </m:sub>
        </m:sSub>
      </m:oMath>
      <w:r w:rsidR="006E5D0B" w:rsidRPr="00980650">
        <w:rPr>
          <w:rFonts w:ascii="Helvetica" w:hAnsi="Helvetica" w:cs="Helvetica"/>
        </w:rPr>
        <w:t xml:space="preserve">. </w:t>
      </w:r>
      <w:r w:rsidR="009C72E6" w:rsidRPr="00980650">
        <w:rPr>
          <w:rFonts w:ascii="Helvetica" w:hAnsi="Helvetica" w:cs="Helvetica"/>
          <w:b/>
          <w:bCs/>
        </w:rPr>
        <w:t xml:space="preserve">B </w:t>
      </w:r>
      <w:r w:rsidR="009C72E6" w:rsidRPr="00980650">
        <w:rPr>
          <w:rFonts w:ascii="Helvetica" w:hAnsi="Helvetica" w:cs="Helvetica"/>
        </w:rPr>
        <w:t>Presentation of two letters</w:t>
      </w:r>
      <w:r w:rsidR="006E5D0B" w:rsidRPr="00980650">
        <w:rPr>
          <w:rFonts w:ascii="Helvetica" w:hAnsi="Helvetica" w:cs="Helvetica"/>
        </w:rPr>
        <w:t xml:space="preserve"> indicat</w:t>
      </w:r>
      <w:r w:rsidR="009C72E6" w:rsidRPr="00980650">
        <w:rPr>
          <w:rFonts w:ascii="Helvetica" w:hAnsi="Helvetica" w:cs="Helvetica"/>
        </w:rPr>
        <w:t>es</w:t>
      </w:r>
      <w:r w:rsidR="006E5D0B" w:rsidRPr="00980650">
        <w:rPr>
          <w:rFonts w:ascii="Helvetica" w:hAnsi="Helvetica" w:cs="Helvetica"/>
        </w:rPr>
        <w:t xml:space="preserve"> the bottleneck problem. </w:t>
      </w:r>
      <w:r w:rsidR="009C72E6" w:rsidRPr="00980650">
        <w:rPr>
          <w:rFonts w:ascii="Helvetica" w:hAnsi="Helvetica" w:cs="Helvetica"/>
        </w:rPr>
        <w:t>The weaker input (here E) loses the competition against the stronger T</w:t>
      </w:r>
      <w:r w:rsidR="004F7AB7" w:rsidRPr="00980650">
        <w:rPr>
          <w:rFonts w:ascii="Helvetica" w:hAnsi="Helvetica" w:cs="Helvetica"/>
        </w:rPr>
        <w:t>. When imposing</w:t>
      </w:r>
      <w:r w:rsidR="006E5D0B" w:rsidRPr="00980650">
        <w:rPr>
          <w:rFonts w:ascii="Helvetica" w:hAnsi="Helvetica" w:cs="Helvetica"/>
        </w:rPr>
        <w:t xml:space="preserve"> relaxation dynamics and inhibition, the network generates a temporal code.</w:t>
      </w:r>
    </w:p>
    <w:p w14:paraId="32D8F4EF" w14:textId="53716A9B" w:rsidR="00EA4EEE" w:rsidRPr="00B7710D" w:rsidRDefault="00EA4EEE" w:rsidP="009716FA">
      <w:pPr>
        <w:pStyle w:val="Heading1"/>
        <w:spacing w:before="100" w:beforeAutospacing="1" w:after="100" w:afterAutospacing="1"/>
        <w:rPr>
          <w:rFonts w:ascii="Helvetica" w:hAnsi="Helvetica"/>
        </w:rPr>
      </w:pPr>
      <w:r>
        <w:rPr>
          <w:rFonts w:ascii="Helvetica" w:hAnsi="Helvetica"/>
        </w:rPr>
        <w:t>Discussion</w:t>
      </w:r>
    </w:p>
    <w:p w14:paraId="076C2021" w14:textId="6E77F5FD" w:rsidR="00A72B5A" w:rsidRPr="00A72B5A" w:rsidRDefault="00334CB2" w:rsidP="00B54DC5">
      <w:pPr>
        <w:ind w:firstLine="0"/>
        <w:rPr>
          <w:rFonts w:ascii="Helvetica" w:eastAsia="Times New Roman" w:hAnsi="Helvetica"/>
        </w:rPr>
      </w:pPr>
      <w:r>
        <w:rPr>
          <w:rFonts w:ascii="Helvetica" w:hAnsi="Helvetica" w:cs="Helvetica"/>
        </w:rPr>
        <w:t xml:space="preserve">We here present a </w:t>
      </w:r>
      <w:r w:rsidR="00FA0B38">
        <w:rPr>
          <w:rFonts w:ascii="Helvetica" w:hAnsi="Helvetica" w:cs="Helvetica"/>
        </w:rPr>
        <w:t xml:space="preserve">dynamical </w:t>
      </w:r>
      <w:r>
        <w:rPr>
          <w:rFonts w:ascii="Helvetica" w:hAnsi="Helvetica" w:cs="Helvetica"/>
        </w:rPr>
        <w:t xml:space="preserve">neural network that </w:t>
      </w:r>
      <w:ins w:id="136" w:author="Ole Jensen (Psychology)" w:date="2023-03-23T11:56:00Z">
        <w:r w:rsidR="00717EC2">
          <w:rPr>
            <w:rFonts w:ascii="Helvetica" w:hAnsi="Helvetica" w:cs="Helvetica"/>
          </w:rPr>
          <w:t>re</w:t>
        </w:r>
      </w:ins>
      <w:r>
        <w:rPr>
          <w:rFonts w:ascii="Helvetica" w:hAnsi="Helvetica" w:cs="Helvetica"/>
        </w:rPr>
        <w:t xml:space="preserve">solves the competition between simultaneously presented inputs using </w:t>
      </w:r>
      <w:r w:rsidR="00733195">
        <w:rPr>
          <w:rFonts w:ascii="Helvetica" w:hAnsi="Helvetica" w:cs="Helvetica"/>
        </w:rPr>
        <w:t xml:space="preserve">relaxation dynamics and </w:t>
      </w:r>
      <w:r>
        <w:rPr>
          <w:rFonts w:ascii="Helvetica" w:hAnsi="Helvetica" w:cs="Helvetica"/>
        </w:rPr>
        <w:t xml:space="preserve">pulsed inhibition. </w:t>
      </w:r>
      <w:r w:rsidR="00A74DB6">
        <w:rPr>
          <w:rFonts w:ascii="Helvetica" w:hAnsi="Helvetica" w:cs="Helvetica"/>
        </w:rPr>
        <w:t>W</w:t>
      </w:r>
      <w:r w:rsidR="00A74DB6">
        <w:rPr>
          <w:rFonts w:ascii="Helvetica" w:eastAsia="Times New Roman" w:hAnsi="Helvetica"/>
        </w:rPr>
        <w:t>ithout having been explicitly trained to disentangle</w:t>
      </w:r>
      <w:r w:rsidR="00F15F8D">
        <w:rPr>
          <w:rFonts w:ascii="Helvetica" w:eastAsia="Times New Roman" w:hAnsi="Helvetica"/>
        </w:rPr>
        <w:t xml:space="preserve"> </w:t>
      </w:r>
      <w:r w:rsidR="00A74DB6">
        <w:rPr>
          <w:rFonts w:ascii="Helvetica" w:eastAsia="Times New Roman" w:hAnsi="Helvetica"/>
        </w:rPr>
        <w:t>simultaneously presented input</w:t>
      </w:r>
      <w:r w:rsidR="00F15F8D">
        <w:rPr>
          <w:rFonts w:ascii="Helvetica" w:eastAsia="Times New Roman" w:hAnsi="Helvetica"/>
        </w:rPr>
        <w:t>s</w:t>
      </w:r>
      <w:r w:rsidR="00A74DB6">
        <w:rPr>
          <w:rFonts w:ascii="Helvetica" w:eastAsia="Times New Roman" w:hAnsi="Helvetica"/>
        </w:rPr>
        <w:t xml:space="preserve">, the network dynamics separate the hidden activations of the individual inputs in time. </w:t>
      </w:r>
      <w:r>
        <w:rPr>
          <w:rFonts w:ascii="Helvetica" w:hAnsi="Helvetica" w:cs="Helvetica"/>
        </w:rPr>
        <w:t>The strongest input overcomes the inhibition first</w:t>
      </w:r>
      <w:r w:rsidR="00FA0B38">
        <w:rPr>
          <w:rFonts w:ascii="Helvetica" w:hAnsi="Helvetica" w:cs="Helvetica"/>
        </w:rPr>
        <w:t xml:space="preserve"> </w:t>
      </w:r>
      <w:r>
        <w:rPr>
          <w:rFonts w:ascii="Helvetica" w:hAnsi="Helvetica" w:cs="Helvetica"/>
        </w:rPr>
        <w:t xml:space="preserve">and is read out at an earlier phase of the </w:t>
      </w:r>
      <w:r w:rsidR="00A74DB6">
        <w:rPr>
          <w:rFonts w:ascii="Helvetica" w:hAnsi="Helvetica" w:cs="Helvetica"/>
        </w:rPr>
        <w:t>rhythmic</w:t>
      </w:r>
      <w:r>
        <w:rPr>
          <w:rFonts w:ascii="Helvetica" w:hAnsi="Helvetica" w:cs="Helvetica"/>
        </w:rPr>
        <w:t xml:space="preserve"> </w:t>
      </w:r>
      <w:r w:rsidR="00FA0B38">
        <w:rPr>
          <w:rFonts w:ascii="Helvetica" w:hAnsi="Helvetica" w:cs="Helvetica"/>
        </w:rPr>
        <w:t>inhibition</w:t>
      </w:r>
      <w:r>
        <w:rPr>
          <w:rFonts w:ascii="Helvetica" w:hAnsi="Helvetica" w:cs="Helvetica"/>
        </w:rPr>
        <w:t xml:space="preserve"> than the weaker input. </w:t>
      </w:r>
      <w:r w:rsidR="00733195">
        <w:rPr>
          <w:rFonts w:ascii="Helvetica" w:hAnsi="Helvetica" w:cs="Helvetica"/>
        </w:rPr>
        <w:t>These</w:t>
      </w:r>
      <w:r>
        <w:rPr>
          <w:rFonts w:ascii="Helvetica" w:hAnsi="Helvetica" w:cs="Helvetica"/>
        </w:rPr>
        <w:t xml:space="preserve"> results are i</w:t>
      </w:r>
      <w:r>
        <w:rPr>
          <w:rFonts w:ascii="Helvetica" w:eastAsia="Times New Roman" w:hAnsi="Helvetica"/>
        </w:rPr>
        <w:t xml:space="preserve">n line with a </w:t>
      </w:r>
      <w:del w:id="137" w:author="Ole Jensen (Psychology)" w:date="2023-03-23T11:57:00Z">
        <w:r w:rsidDel="00717EC2">
          <w:rPr>
            <w:rFonts w:ascii="Helvetica" w:eastAsia="Times New Roman" w:hAnsi="Helvetica"/>
          </w:rPr>
          <w:delText xml:space="preserve">gating </w:delText>
        </w:r>
      </w:del>
      <w:ins w:id="138" w:author="Ole Jensen (Psychology)" w:date="2023-03-23T11:57:00Z">
        <w:r w:rsidR="00717EC2">
          <w:rPr>
            <w:rFonts w:ascii="Helvetica" w:eastAsia="Times New Roman" w:hAnsi="Helvetica"/>
          </w:rPr>
          <w:t>pip</w:t>
        </w:r>
      </w:ins>
      <w:ins w:id="139" w:author="Ole Jensen (Psychology)" w:date="2023-03-23T11:58:00Z">
        <w:r w:rsidR="00717EC2">
          <w:rPr>
            <w:rFonts w:ascii="Helvetica" w:eastAsia="Times New Roman" w:hAnsi="Helvetica"/>
          </w:rPr>
          <w:t>e</w:t>
        </w:r>
      </w:ins>
      <w:ins w:id="140" w:author="Ole Jensen (Psychology)" w:date="2023-03-23T11:57:00Z">
        <w:r w:rsidR="00717EC2">
          <w:rPr>
            <w:rFonts w:ascii="Helvetica" w:eastAsia="Times New Roman" w:hAnsi="Helvetica"/>
          </w:rPr>
          <w:t>lining</w:t>
        </w:r>
        <w:r w:rsidR="00717EC2">
          <w:rPr>
            <w:rFonts w:ascii="Helvetica" w:eastAsia="Times New Roman" w:hAnsi="Helvetica"/>
          </w:rPr>
          <w:t xml:space="preserve"> </w:t>
        </w:r>
      </w:ins>
      <w:r>
        <w:rPr>
          <w:rFonts w:ascii="Helvetica" w:eastAsia="Times New Roman" w:hAnsi="Helvetica"/>
        </w:rPr>
        <w:t xml:space="preserve">mechanism suggested to be implemented by alpha oscillations in visual cortex </w:t>
      </w:r>
      <w:r w:rsidR="00AD322A">
        <w:rPr>
          <w:rFonts w:ascii="Helvetica" w:eastAsia="Times New Roman" w:hAnsi="Helvetica"/>
        </w:rPr>
        <w:fldChar w:fldCharType="begin"/>
      </w:r>
      <w:r w:rsidR="00A72B5A">
        <w:rPr>
          <w:rFonts w:ascii="Helvetica" w:eastAsia="Times New Roman" w:hAnsi="Helvetica"/>
        </w:rPr>
        <w:instrText xml:space="preserve"> ADDIN ZOTERO_ITEM CSL_CITATION {"citationID":"dLdAU8BX","properties":{"formattedCitation":"(Jensen et al., 2021, 2014)","plainCitation":"(Jensen et al., 2021, 2014)","noteIndex":0},"citationItems":[{"id":505,"uris":["http://zotero.org/users/6567891/items/R5SQLT2D"],"itemData":{"id":505,"type":"article-journal","abstract":"Humans have a remarkable ability to efficiently explore visual scenes and text using eye movements. Humans typically make eye movements (saccades) every ~250 ms. Since saccade initiation and execution take 100 ms, this leaves only ~150 ms to recognize the fixated object (or word) while simultaneously previewing candidates for the next saccade goal. We propose a pipelining mechanism where serial processing occurs within a specific brain region, whereas parallel processing occurs across different brain regions. The mechanism is timed by alpha oscillations that coordinate the saccades, visual recognition, and previewing in the cortical hierarchy. Consequently, the neuronal mechanism supporting natural vision and saccades must be studied in unison to uncover the brain mechanisms supporting visual exploration and reading.","container-title":"Trends in Cognitive Sciences","DOI":"10.1016/j.tics.2021.08.008","ISSN":"1364-6613","issue":"12","journalAbbreviation":"Trends in Cognitive Sciences","language":"en","page":"1033-1044","source":"ScienceDirect","title":"An oscillatory pipelining mechanism supporting previewing during visual exploration and reading","volume":"25","author":[{"family":"Jensen","given":"Ole"},{"family":"Pan","given":"Yali"},{"family":"Frisson","given":"Steven"},{"family":"Wang","given":"Lin"}],"issued":{"date-parts":[["2021",12,1]]}}},{"id":375,"uris":["http://zotero.org/users/6567891/items/5N3VLX5D"],"itemData":{"id":375,"type":"article-journal","abstract":"Sensory systems must rely on powerful mechanisms for organizing complex information. We propose a framework in which inhibitory alpha oscillations limit and prioritize neuronal processing. At oscillatory peaks, inhibition prevents neuronal firing. As the inhibition ramps down within a cycle, a set of neuronal representations will activate sequentially according to their respective excitability. Both top-down and bottom-up drives determine excitability; in particular, spatial attention is a major top-down influence. On a shorter time scale, fast recurrent inhibition segments representations in slots 10-30 ms apart, generating gamma-band activity at the population level. The proposed mechanism serves to convert spatially distributed representations in early visual regions to a temporal phase code: that is, 'to-do lists' that can be processed sequentially by downstream regions.","container-title":"Trends in Neurosciences","DOI":"10.1016/j.tins.2014.04.001","ISSN":"1878-108X","issue":"7","journalAbbreviation":"Trends Neurosci","language":"eng","note":"PMID: 24836381","page":"357-369","source":"PubMed","title":"Temporal coding organized by coupled alpha and gamma oscillations prioritize visual processing","volume":"37","author":[{"family":"Jensen","given":"Ole"},{"family":"Gips","given":"Bart"},{"family":"Bergmann","given":"Til Ole"},{"family":"Bonnefond","given":"Mathilde"}],"issued":{"date-parts":[["2014",7]]}}}],"schema":"https://github.com/citation-style-language/schema/raw/master/csl-citation.json"} </w:instrText>
      </w:r>
      <w:r w:rsidR="00AD322A">
        <w:rPr>
          <w:rFonts w:ascii="Helvetica" w:eastAsia="Times New Roman" w:hAnsi="Helvetica"/>
        </w:rPr>
        <w:fldChar w:fldCharType="separate"/>
      </w:r>
      <w:r w:rsidR="00A72B5A" w:rsidRPr="00A72B5A">
        <w:rPr>
          <w:rFonts w:ascii="Helvetica" w:hAnsi="Helvetica" w:cs="Helvetica"/>
        </w:rPr>
        <w:t>(Jensen et al., 2021, 2014)</w:t>
      </w:r>
      <w:r w:rsidR="00AD322A">
        <w:rPr>
          <w:rFonts w:ascii="Helvetica" w:eastAsia="Times New Roman" w:hAnsi="Helvetica"/>
        </w:rPr>
        <w:fldChar w:fldCharType="end"/>
      </w:r>
      <w:ins w:id="141" w:author="Ole Jensen (Psychology)" w:date="2023-03-23T11:58:00Z">
        <w:r w:rsidR="00717EC2">
          <w:rPr>
            <w:rFonts w:ascii="Helvetica" w:eastAsia="Times New Roman" w:hAnsi="Helvetica"/>
          </w:rPr>
          <w:t xml:space="preserve">. It also akin to </w:t>
        </w:r>
      </w:ins>
      <w:del w:id="142" w:author="Ole Jensen (Psychology)" w:date="2023-03-23T11:58:00Z">
        <w:r w:rsidR="00AD322A" w:rsidDel="00717EC2">
          <w:rPr>
            <w:rFonts w:ascii="Helvetica" w:eastAsia="Times New Roman" w:hAnsi="Helvetica"/>
          </w:rPr>
          <w:delText>; and</w:delText>
        </w:r>
        <w:r w:rsidR="00733195" w:rsidDel="00717EC2">
          <w:rPr>
            <w:rFonts w:ascii="Helvetica" w:eastAsia="Times New Roman" w:hAnsi="Helvetica"/>
          </w:rPr>
          <w:delText xml:space="preserve"> the</w:delText>
        </w:r>
      </w:del>
      <w:r w:rsidR="00733195">
        <w:rPr>
          <w:rFonts w:ascii="Helvetica" w:eastAsia="Times New Roman" w:hAnsi="Helvetica"/>
        </w:rPr>
        <w:t xml:space="preserve"> hippocampal phase cod</w:t>
      </w:r>
      <w:ins w:id="143" w:author="Ole Jensen (Psychology)" w:date="2023-03-23T11:58:00Z">
        <w:r w:rsidR="00717EC2">
          <w:rPr>
            <w:rFonts w:ascii="Helvetica" w:eastAsia="Times New Roman" w:hAnsi="Helvetica"/>
          </w:rPr>
          <w:t>ing</w:t>
        </w:r>
      </w:ins>
      <w:del w:id="144" w:author="Ole Jensen (Psychology)" w:date="2023-03-23T11:58:00Z">
        <w:r w:rsidR="00733195" w:rsidDel="00717EC2">
          <w:rPr>
            <w:rFonts w:ascii="Helvetica" w:eastAsia="Times New Roman" w:hAnsi="Helvetica"/>
          </w:rPr>
          <w:delText>e</w:delText>
        </w:r>
      </w:del>
      <w:r w:rsidR="00733195">
        <w:rPr>
          <w:rFonts w:ascii="Helvetica" w:eastAsia="Times New Roman" w:hAnsi="Helvetica"/>
        </w:rPr>
        <w:t xml:space="preserve"> implemented by phase-coupling between theta and gamma oscillations </w:t>
      </w:r>
      <w:r w:rsidR="00AD322A">
        <w:rPr>
          <w:rFonts w:ascii="Helvetica" w:eastAsia="Times New Roman" w:hAnsi="Helvetica"/>
        </w:rPr>
        <w:fldChar w:fldCharType="begin"/>
      </w:r>
      <w:r w:rsidR="00A72B5A">
        <w:rPr>
          <w:rFonts w:ascii="Helvetica" w:eastAsia="Times New Roman" w:hAnsi="Helvetica"/>
        </w:rPr>
        <w:instrText xml:space="preserve"> ADDIN ZOTERO_ITEM CSL_CITATION {"citationID":"uOYnwD75","properties":{"formattedCitation":"(Lisman and Idiart, 1995)","plainCitation":"(Lisman and Idiart, 1995)","noteIndex":0},"citationItems":[{"id":7026,"uris":["http://zotero.org/users/6567891/items/MPU6UT59"],"itemData":{"id":7026,"type":"article-journal","abstract":"Psychophysical measurements indicate that human subjects can store approximately seven short-term memories. Physiological studies suggest that short-term memories are stored by patterns of neuronal activity. Here it is shown that activity patterns associated with multiple memories can be stored in a single neural network that exhibits nested oscillations similar to those recorded from the brain. Each memory is stored in a different high-frequency (\"40 hertz\") subcycle of a low-frequency oscillation. Memory patterns repeat on each low-frequency (5 to 12 hertz) oscillation, a repetition that relies on activity-dependent changes in membrane excitability rather than reverberatory circuits. This work suggests that brain oscillations are a timing mechanism for controlling the serial processing of short-term memories.","container-title":"Science (New York, N.Y.)","DOI":"10.1126/science.7878473","ISSN":"0036-8075","issue":"5203","journalAbbreviation":"Science","language":"eng","note":"PMID: 7878473","page":"1512-1515","source":"PubMed","title":"Storage of 7 +/- 2 short-term memories in oscillatory subcycles","volume":"267","author":[{"family":"Lisman","given":"J. E."},{"family":"Idiart","given":"M. A."}],"issued":{"date-parts":[["1995",3,10]]}}}],"schema":"https://github.com/citation-style-language/schema/raw/master/csl-citation.json"} </w:instrText>
      </w:r>
      <w:r w:rsidR="00AD322A">
        <w:rPr>
          <w:rFonts w:ascii="Helvetica" w:eastAsia="Times New Roman" w:hAnsi="Helvetica"/>
        </w:rPr>
        <w:fldChar w:fldCharType="separate"/>
      </w:r>
      <w:r w:rsidR="00A72B5A" w:rsidRPr="00A72B5A">
        <w:rPr>
          <w:rFonts w:ascii="Helvetica" w:hAnsi="Helvetica" w:cs="Helvetica"/>
        </w:rPr>
        <w:t>(Lisman and Idiart, 1995)</w:t>
      </w:r>
      <w:r w:rsidR="00AD322A">
        <w:rPr>
          <w:rFonts w:ascii="Helvetica" w:eastAsia="Times New Roman" w:hAnsi="Helvetica"/>
        </w:rPr>
        <w:fldChar w:fldCharType="end"/>
      </w:r>
      <w:r w:rsidR="00AD322A">
        <w:rPr>
          <w:rFonts w:ascii="Helvetica" w:eastAsia="Times New Roman" w:hAnsi="Helvetica"/>
        </w:rPr>
        <w:t>.</w:t>
      </w:r>
      <w:r w:rsidR="00733195">
        <w:rPr>
          <w:rFonts w:ascii="Helvetica" w:eastAsia="Times New Roman" w:hAnsi="Helvetica"/>
        </w:rPr>
        <w:t xml:space="preserve"> </w:t>
      </w:r>
      <w:r w:rsidR="00A74DB6">
        <w:rPr>
          <w:rFonts w:ascii="Helvetica" w:eastAsia="Times New Roman" w:hAnsi="Helvetica"/>
        </w:rPr>
        <w:t xml:space="preserve">Our work provides a proof-of-principle for the use of dynamical </w:t>
      </w:r>
      <w:ins w:id="145" w:author="Ole Jensen (Psychology)" w:date="2023-03-23T11:58:00Z">
        <w:r w:rsidR="00B54DC5">
          <w:rPr>
            <w:rFonts w:ascii="Helvetica" w:eastAsia="Times New Roman" w:hAnsi="Helvetica"/>
          </w:rPr>
          <w:t xml:space="preserve">deep neural </w:t>
        </w:r>
      </w:ins>
      <w:r w:rsidR="00A74DB6">
        <w:rPr>
          <w:rFonts w:ascii="Helvetica" w:eastAsia="Times New Roman" w:hAnsi="Helvetica"/>
        </w:rPr>
        <w:t xml:space="preserve">networks </w:t>
      </w:r>
      <w:ins w:id="146" w:author="Ole Jensen (Psychology)" w:date="2023-03-23T11:59:00Z">
        <w:r w:rsidR="00B54DC5">
          <w:rPr>
            <w:rFonts w:ascii="Helvetica" w:eastAsia="Times New Roman" w:hAnsi="Helvetica"/>
          </w:rPr>
          <w:t>(</w:t>
        </w:r>
        <w:proofErr w:type="spellStart"/>
        <w:r w:rsidR="00B54DC5">
          <w:rPr>
            <w:rFonts w:ascii="Helvetica" w:eastAsia="Times New Roman" w:hAnsi="Helvetica"/>
          </w:rPr>
          <w:t>dDNNs</w:t>
        </w:r>
        <w:proofErr w:type="spellEnd"/>
        <w:r w:rsidR="00B54DC5">
          <w:rPr>
            <w:rFonts w:ascii="Helvetica" w:eastAsia="Times New Roman" w:hAnsi="Helvetica"/>
          </w:rPr>
          <w:t xml:space="preserve">) </w:t>
        </w:r>
      </w:ins>
      <w:r w:rsidR="00A74DB6">
        <w:rPr>
          <w:rFonts w:ascii="Helvetica" w:eastAsia="Times New Roman" w:hAnsi="Helvetica"/>
        </w:rPr>
        <w:t xml:space="preserve">as models of the visual system. </w:t>
      </w:r>
      <w:r w:rsidR="00733195">
        <w:rPr>
          <w:rFonts w:ascii="Helvetica" w:eastAsia="Times New Roman" w:hAnsi="Helvetica"/>
        </w:rPr>
        <w:t xml:space="preserve">Future work will focus on </w:t>
      </w:r>
      <w:del w:id="147" w:author="Ole Jensen (Psychology)" w:date="2023-03-23T11:59:00Z">
        <w:r w:rsidR="00733195" w:rsidDel="00B54DC5">
          <w:rPr>
            <w:rFonts w:ascii="Helvetica" w:eastAsia="Times New Roman" w:hAnsi="Helvetica"/>
          </w:rPr>
          <w:delText xml:space="preserve">building deeper dynamical networks </w:delText>
        </w:r>
      </w:del>
      <w:ins w:id="148" w:author="Ole Jensen (Psychology)" w:date="2023-03-23T11:59:00Z">
        <w:r w:rsidR="00B54DC5">
          <w:rPr>
            <w:rFonts w:ascii="Helvetica" w:eastAsia="Times New Roman" w:hAnsi="Helvetica"/>
          </w:rPr>
          <w:t>incorporating more layers and using a lar</w:t>
        </w:r>
      </w:ins>
      <w:ins w:id="149" w:author="Ole Jensen (Psychology)" w:date="2023-03-23T12:00:00Z">
        <w:r w:rsidR="00B54DC5">
          <w:rPr>
            <w:rFonts w:ascii="Helvetica" w:eastAsia="Times New Roman" w:hAnsi="Helvetica"/>
          </w:rPr>
          <w:t xml:space="preserve">ger stimulus set to eventually </w:t>
        </w:r>
      </w:ins>
      <w:del w:id="150" w:author="Ole Jensen (Psychology)" w:date="2023-03-23T12:00:00Z">
        <w:r w:rsidR="00733195" w:rsidDel="00B54DC5">
          <w:rPr>
            <w:rFonts w:ascii="Helvetica" w:eastAsia="Times New Roman" w:hAnsi="Helvetica"/>
          </w:rPr>
          <w:delText xml:space="preserve">that can be related </w:delText>
        </w:r>
      </w:del>
      <w:ins w:id="151" w:author="Ole Jensen (Psychology)" w:date="2023-03-23T12:00:00Z">
        <w:r w:rsidR="00B54DC5">
          <w:rPr>
            <w:rFonts w:ascii="Helvetica" w:eastAsia="Times New Roman" w:hAnsi="Helvetica"/>
          </w:rPr>
          <w:t xml:space="preserve">constrain the network </w:t>
        </w:r>
      </w:ins>
      <w:del w:id="152" w:author="Ole Jensen (Psychology)" w:date="2023-03-23T12:00:00Z">
        <w:r w:rsidR="00733195" w:rsidDel="00B54DC5">
          <w:rPr>
            <w:rFonts w:ascii="Helvetica" w:eastAsia="Times New Roman" w:hAnsi="Helvetica"/>
          </w:rPr>
          <w:delText xml:space="preserve">to </w:delText>
        </w:r>
      </w:del>
      <w:ins w:id="153" w:author="Ole Jensen (Psychology)" w:date="2023-03-23T12:00:00Z">
        <w:r w:rsidR="00B54DC5">
          <w:rPr>
            <w:rFonts w:ascii="Helvetica" w:eastAsia="Times New Roman" w:hAnsi="Helvetica"/>
          </w:rPr>
          <w:t xml:space="preserve">by </w:t>
        </w:r>
      </w:ins>
      <w:r w:rsidR="00733195">
        <w:rPr>
          <w:rFonts w:ascii="Helvetica" w:eastAsia="Times New Roman" w:hAnsi="Helvetica"/>
        </w:rPr>
        <w:t xml:space="preserve">electrophysiological recordings </w:t>
      </w:r>
      <w:del w:id="154" w:author="Ole Jensen (Psychology)" w:date="2023-03-23T12:00:00Z">
        <w:r w:rsidR="00733195" w:rsidDel="00B54DC5">
          <w:rPr>
            <w:rFonts w:ascii="Helvetica" w:eastAsia="Times New Roman" w:hAnsi="Helvetica"/>
          </w:rPr>
          <w:delText xml:space="preserve">of </w:delText>
        </w:r>
      </w:del>
      <w:ins w:id="155" w:author="Ole Jensen (Psychology)" w:date="2023-03-23T12:00:00Z">
        <w:r w:rsidR="00B54DC5">
          <w:rPr>
            <w:rFonts w:ascii="Helvetica" w:eastAsia="Times New Roman" w:hAnsi="Helvetica"/>
          </w:rPr>
          <w:t xml:space="preserve">from </w:t>
        </w:r>
      </w:ins>
      <w:r w:rsidR="00733195">
        <w:rPr>
          <w:rFonts w:ascii="Helvetica" w:eastAsia="Times New Roman" w:hAnsi="Helvetica"/>
        </w:rPr>
        <w:t>the human and non-human primate visual cortex.</w:t>
      </w:r>
    </w:p>
    <w:p w14:paraId="5B4DA326" w14:textId="77777777" w:rsidR="00393C35" w:rsidRPr="00B7710D" w:rsidRDefault="00393C35" w:rsidP="00B7710D">
      <w:pPr>
        <w:pStyle w:val="Heading1"/>
        <w:spacing w:before="100" w:beforeAutospacing="1" w:after="100" w:afterAutospacing="1"/>
        <w:rPr>
          <w:rFonts w:ascii="Helvetica" w:hAnsi="Helvetica"/>
        </w:rPr>
      </w:pPr>
      <w:r w:rsidRPr="00B7710D">
        <w:rPr>
          <w:rFonts w:ascii="Helvetica" w:hAnsi="Helvetica"/>
        </w:rPr>
        <w:t>Acknowledgments</w:t>
      </w:r>
    </w:p>
    <w:p w14:paraId="6776FB51" w14:textId="6C7C0440" w:rsidR="00A72B5A" w:rsidRDefault="00A72B5A" w:rsidP="00A72B5A">
      <w:pPr>
        <w:pStyle w:val="Heading1"/>
        <w:spacing w:before="100" w:beforeAutospacing="1" w:after="100" w:afterAutospacing="1"/>
        <w:jc w:val="left"/>
        <w:rPr>
          <w:rFonts w:ascii="Helvetica" w:hAnsi="Helvetica"/>
          <w:b w:val="0"/>
          <w:sz w:val="20"/>
        </w:rPr>
      </w:pPr>
      <w:r w:rsidRPr="00A72B5A">
        <w:rPr>
          <w:rFonts w:ascii="Helvetica" w:hAnsi="Helvetica"/>
          <w:b w:val="0"/>
          <w:sz w:val="20"/>
        </w:rPr>
        <w:t xml:space="preserve">This research was supported by a </w:t>
      </w:r>
      <w:proofErr w:type="spellStart"/>
      <w:r w:rsidRPr="00A72B5A">
        <w:rPr>
          <w:rFonts w:ascii="Helvetica" w:hAnsi="Helvetica"/>
          <w:b w:val="0"/>
          <w:sz w:val="20"/>
        </w:rPr>
        <w:t>Wellcome</w:t>
      </w:r>
      <w:proofErr w:type="spellEnd"/>
      <w:r w:rsidRPr="00A72B5A">
        <w:rPr>
          <w:rFonts w:ascii="Helvetica" w:hAnsi="Helvetica"/>
          <w:b w:val="0"/>
          <w:sz w:val="20"/>
        </w:rPr>
        <w:t xml:space="preserve"> Trust Investigator Award in Science 207550</w:t>
      </w:r>
      <w:r>
        <w:rPr>
          <w:rFonts w:ascii="Helvetica" w:hAnsi="Helvetica"/>
          <w:b w:val="0"/>
          <w:sz w:val="20"/>
        </w:rPr>
        <w:t xml:space="preserve"> awarded to Ole Jensen.</w:t>
      </w:r>
    </w:p>
    <w:p w14:paraId="243CF163" w14:textId="307A8617" w:rsidR="00393C35" w:rsidRPr="00B7710D" w:rsidRDefault="00393C35" w:rsidP="00B7710D">
      <w:pPr>
        <w:pStyle w:val="Heading1"/>
        <w:spacing w:before="100" w:beforeAutospacing="1" w:after="100" w:afterAutospacing="1"/>
        <w:rPr>
          <w:rFonts w:ascii="Helvetica" w:hAnsi="Helvetica"/>
        </w:rPr>
      </w:pPr>
      <w:r w:rsidRPr="00B7710D">
        <w:rPr>
          <w:rFonts w:ascii="Helvetica" w:hAnsi="Helvetica"/>
        </w:rPr>
        <w:t xml:space="preserve">References </w:t>
      </w:r>
    </w:p>
    <w:p w14:paraId="64D3495F" w14:textId="39A85EB1" w:rsidR="0052073E" w:rsidRDefault="0052073E" w:rsidP="00B7710D">
      <w:pPr>
        <w:pStyle w:val="Reference"/>
        <w:spacing w:before="100" w:beforeAutospacing="1" w:after="100" w:afterAutospacing="1"/>
        <w:rPr>
          <w:rFonts w:ascii="Helvetica" w:hAnsi="Helvetica"/>
        </w:rPr>
      </w:pPr>
    </w:p>
    <w:p w14:paraId="4DCE7BB9" w14:textId="77777777" w:rsidR="00A72B5A" w:rsidRPr="00A72B5A" w:rsidRDefault="00A72B5A" w:rsidP="00A72B5A">
      <w:pPr>
        <w:pStyle w:val="Bibliography"/>
        <w:rPr>
          <w:rFonts w:ascii="Helvetica" w:hAnsi="Helvetica" w:cs="Helvetica"/>
        </w:rPr>
      </w:pPr>
      <w:r>
        <w:rPr>
          <w:rFonts w:ascii="Helvetica" w:hAnsi="Helvetica"/>
        </w:rPr>
        <w:fldChar w:fldCharType="begin"/>
      </w:r>
      <w:r>
        <w:rPr>
          <w:rFonts w:ascii="Helvetica" w:hAnsi="Helvetica"/>
        </w:rPr>
        <w:instrText xml:space="preserve"> ADDIN ZOTERO_BIBL {"uncited":[],"omitted":[],"custom":[]} CSL_BIBLIOGRAPHY </w:instrText>
      </w:r>
      <w:r>
        <w:rPr>
          <w:rFonts w:ascii="Helvetica" w:hAnsi="Helvetica"/>
        </w:rPr>
        <w:fldChar w:fldCharType="separate"/>
      </w:r>
      <w:r w:rsidRPr="00A72B5A">
        <w:rPr>
          <w:rFonts w:ascii="Helvetica" w:hAnsi="Helvetica" w:cs="Helvetica"/>
        </w:rPr>
        <w:t>Cichy, R.M., Khosla, A., Pantazis, D., Oliva, A., 2017. Dynamics of scene representations in the human brain revealed by magnetoencephalography and deep neural networks. NeuroImage 153, 346–358. https://doi.org/10.1016/j.neuroimage.2016.03.063</w:t>
      </w:r>
    </w:p>
    <w:p w14:paraId="056D4665" w14:textId="77777777" w:rsidR="00A72B5A" w:rsidRPr="00A72B5A" w:rsidRDefault="00A72B5A" w:rsidP="00A72B5A">
      <w:pPr>
        <w:pStyle w:val="Bibliography"/>
        <w:rPr>
          <w:rFonts w:ascii="Helvetica" w:hAnsi="Helvetica" w:cs="Helvetica"/>
        </w:rPr>
      </w:pPr>
      <w:r w:rsidRPr="00A72B5A">
        <w:rPr>
          <w:rFonts w:ascii="Helvetica" w:hAnsi="Helvetica" w:cs="Helvetica"/>
        </w:rPr>
        <w:t>Cichy, R.M., Khosla, A., Pantazis, D., Torralba, A., Oliva, A., 2016. Comparison of deep neural networks to spatio-temporal cortical dynamics of human visual object recognition reveals hierarchical correspondence. Sci. Rep. 6, 27755. https://doi.org/10.1038/srep27755</w:t>
      </w:r>
    </w:p>
    <w:p w14:paraId="4C325088" w14:textId="77777777" w:rsidR="00A72B5A" w:rsidRPr="00A72B5A" w:rsidRDefault="00A72B5A" w:rsidP="00A72B5A">
      <w:pPr>
        <w:pStyle w:val="Bibliography"/>
        <w:rPr>
          <w:rFonts w:ascii="Helvetica" w:hAnsi="Helvetica" w:cs="Helvetica"/>
          <w:lang w:val="de-DE"/>
        </w:rPr>
      </w:pPr>
      <w:r w:rsidRPr="00A72B5A">
        <w:rPr>
          <w:rFonts w:ascii="Helvetica" w:hAnsi="Helvetica" w:cs="Helvetica"/>
        </w:rPr>
        <w:t xml:space="preserve">Guclu, U., van Gerven, M.A.J., 2015. Deep Neural Networks Reveal a Gradient in the Complexity of Neural Representations across the Ventral Stream. </w:t>
      </w:r>
      <w:r w:rsidRPr="00A72B5A">
        <w:rPr>
          <w:rFonts w:ascii="Helvetica" w:hAnsi="Helvetica" w:cs="Helvetica"/>
          <w:lang w:val="de-DE"/>
        </w:rPr>
        <w:t>J. Neurosci. 35, 10005–10014. https://doi.org/10.1523/JNEUROSCI.5023-14.2015</w:t>
      </w:r>
    </w:p>
    <w:p w14:paraId="414841F4" w14:textId="77777777" w:rsidR="00A72B5A" w:rsidRPr="00A72B5A" w:rsidRDefault="00A72B5A" w:rsidP="00A72B5A">
      <w:pPr>
        <w:pStyle w:val="Bibliography"/>
        <w:rPr>
          <w:rFonts w:ascii="Helvetica" w:hAnsi="Helvetica" w:cs="Helvetica"/>
          <w:lang w:val="de-DE"/>
        </w:rPr>
      </w:pPr>
      <w:r w:rsidRPr="00A72B5A">
        <w:rPr>
          <w:rFonts w:ascii="Helvetica" w:hAnsi="Helvetica" w:cs="Helvetica"/>
          <w:lang w:val="de-DE"/>
        </w:rPr>
        <w:t xml:space="preserve">Jensen, O., Gips, B., Bergmann, T.O., Bonnefond, M., 2014. </w:t>
      </w:r>
      <w:r w:rsidRPr="00A72B5A">
        <w:rPr>
          <w:rFonts w:ascii="Helvetica" w:hAnsi="Helvetica" w:cs="Helvetica"/>
        </w:rPr>
        <w:t xml:space="preserve">Temporal coding organized by coupled alpha and gamma oscillations prioritize visual processing. </w:t>
      </w:r>
      <w:r w:rsidRPr="00A72B5A">
        <w:rPr>
          <w:rFonts w:ascii="Helvetica" w:hAnsi="Helvetica" w:cs="Helvetica"/>
          <w:lang w:val="de-DE"/>
        </w:rPr>
        <w:t>Trends Neurosci. 37, 357–369. https://doi.org/10.1016/j.tins.2014.04.001</w:t>
      </w:r>
    </w:p>
    <w:p w14:paraId="0C171199" w14:textId="77777777" w:rsidR="00A72B5A" w:rsidRPr="00A72B5A" w:rsidRDefault="00A72B5A" w:rsidP="00A72B5A">
      <w:pPr>
        <w:pStyle w:val="Bibliography"/>
        <w:rPr>
          <w:rFonts w:ascii="Helvetica" w:hAnsi="Helvetica" w:cs="Helvetica"/>
        </w:rPr>
      </w:pPr>
      <w:r w:rsidRPr="00A72B5A">
        <w:rPr>
          <w:rFonts w:ascii="Helvetica" w:hAnsi="Helvetica" w:cs="Helvetica"/>
          <w:lang w:val="de-DE"/>
        </w:rPr>
        <w:t xml:space="preserve">Jensen, O., Pan, Y., Frisson, S., Wang, L., 2021. </w:t>
      </w:r>
      <w:r w:rsidRPr="00A72B5A">
        <w:rPr>
          <w:rFonts w:ascii="Helvetica" w:hAnsi="Helvetica" w:cs="Helvetica"/>
        </w:rPr>
        <w:t>An oscillatory pipelining mechanism supporting previewing during visual exploration and reading. Trends Cogn. Sci. 25, 1033–1044. https://doi.org/10.1016/j.tics.2021.08.008</w:t>
      </w:r>
    </w:p>
    <w:p w14:paraId="6C0AD9E5" w14:textId="77777777" w:rsidR="00A72B5A" w:rsidRPr="00A401AC" w:rsidRDefault="00A72B5A" w:rsidP="00A72B5A">
      <w:pPr>
        <w:pStyle w:val="Bibliography"/>
        <w:rPr>
          <w:rFonts w:ascii="Helvetica" w:hAnsi="Helvetica" w:cs="Helvetica"/>
          <w:lang w:val="da-DK"/>
          <w:rPrChange w:id="156" w:author="Ole Jensen (Psychology)" w:date="2023-03-23T10:31:00Z">
            <w:rPr>
              <w:rFonts w:ascii="Helvetica" w:hAnsi="Helvetica" w:cs="Helvetica"/>
            </w:rPr>
          </w:rPrChange>
        </w:rPr>
      </w:pPr>
      <w:r w:rsidRPr="00A72B5A">
        <w:rPr>
          <w:rFonts w:ascii="Helvetica" w:hAnsi="Helvetica" w:cs="Helvetica"/>
        </w:rPr>
        <w:t xml:space="preserve">Kriegeskorte, N., 2015. Deep Neural Networks: A New Framework for Modeling Biological Vision and Brain Information Processing. </w:t>
      </w:r>
      <w:r w:rsidRPr="00A401AC">
        <w:rPr>
          <w:rFonts w:ascii="Helvetica" w:hAnsi="Helvetica" w:cs="Helvetica"/>
          <w:lang w:val="da-DK"/>
          <w:rPrChange w:id="157" w:author="Ole Jensen (Psychology)" w:date="2023-03-23T10:31:00Z">
            <w:rPr>
              <w:rFonts w:ascii="Helvetica" w:hAnsi="Helvetica" w:cs="Helvetica"/>
            </w:rPr>
          </w:rPrChange>
        </w:rPr>
        <w:t>Annu. Rev. Vis. Sci. 1, 417–446. https://doi.org/10.1146/annurev-vision-082114-035447</w:t>
      </w:r>
    </w:p>
    <w:p w14:paraId="775612AF" w14:textId="77777777" w:rsidR="00A72B5A" w:rsidRPr="00A72B5A" w:rsidRDefault="00A72B5A" w:rsidP="00A72B5A">
      <w:pPr>
        <w:pStyle w:val="Bibliography"/>
        <w:rPr>
          <w:rFonts w:ascii="Helvetica" w:hAnsi="Helvetica" w:cs="Helvetica"/>
        </w:rPr>
      </w:pPr>
      <w:r w:rsidRPr="00A401AC">
        <w:rPr>
          <w:rFonts w:ascii="Helvetica" w:hAnsi="Helvetica" w:cs="Helvetica"/>
          <w:lang w:val="da-DK"/>
          <w:rPrChange w:id="158" w:author="Ole Jensen (Psychology)" w:date="2023-03-23T10:31:00Z">
            <w:rPr>
              <w:rFonts w:ascii="Helvetica" w:hAnsi="Helvetica" w:cs="Helvetica"/>
            </w:rPr>
          </w:rPrChange>
        </w:rPr>
        <w:t xml:space="preserve">Krizhevsky, A., Sutskever, I., Hinton, G.E., 2012. </w:t>
      </w:r>
      <w:r w:rsidRPr="00A72B5A">
        <w:rPr>
          <w:rFonts w:ascii="Helvetica" w:hAnsi="Helvetica" w:cs="Helvetica"/>
        </w:rPr>
        <w:t>ImageNet Classification with Deep Convolutional Neural Networks, in: Advances in Neural Information Processing Systems. Curran Associates, Inc.</w:t>
      </w:r>
    </w:p>
    <w:p w14:paraId="3C17C460" w14:textId="77777777" w:rsidR="00A72B5A" w:rsidRPr="00A72B5A" w:rsidRDefault="00A72B5A" w:rsidP="00A72B5A">
      <w:pPr>
        <w:pStyle w:val="Bibliography"/>
        <w:rPr>
          <w:rFonts w:ascii="Helvetica" w:hAnsi="Helvetica" w:cs="Helvetica"/>
        </w:rPr>
      </w:pPr>
      <w:r w:rsidRPr="00A72B5A">
        <w:rPr>
          <w:rFonts w:ascii="Helvetica" w:hAnsi="Helvetica" w:cs="Helvetica"/>
        </w:rPr>
        <w:t>Kuzovkin, I., Vicente, R., Petton, M., Lachaux, J.-P., Baciu, M., Kahane, P., Rheims, S., Vidal, J.R., Aru, J., 2018. Activations of deep convolutional neural networks are aligned with gamma band activity of human visual cortex. Commun. Biol. 1, 1–12. https://doi.org/10.1038/s42003-018-0110-y</w:t>
      </w:r>
    </w:p>
    <w:p w14:paraId="76D57A01" w14:textId="77777777" w:rsidR="00A72B5A" w:rsidRPr="00A72B5A" w:rsidRDefault="00A72B5A" w:rsidP="00A72B5A">
      <w:pPr>
        <w:pStyle w:val="Bibliography"/>
        <w:rPr>
          <w:rFonts w:ascii="Helvetica" w:hAnsi="Helvetica" w:cs="Helvetica"/>
        </w:rPr>
      </w:pPr>
      <w:r w:rsidRPr="00A72B5A">
        <w:rPr>
          <w:rFonts w:ascii="Helvetica" w:hAnsi="Helvetica" w:cs="Helvetica"/>
        </w:rPr>
        <w:t>LeCun, Y., Bengio, Y., 1995. Convolutional networks for images, speech, and time-series, in: Arbib, M.A. (Ed.), The Handbook of Brain Theory and Neural Networks. MIT Press.</w:t>
      </w:r>
    </w:p>
    <w:p w14:paraId="76B65E1D" w14:textId="77777777" w:rsidR="00A72B5A" w:rsidRPr="00A72B5A" w:rsidRDefault="00A72B5A" w:rsidP="00A72B5A">
      <w:pPr>
        <w:pStyle w:val="Bibliography"/>
        <w:rPr>
          <w:rFonts w:ascii="Helvetica" w:hAnsi="Helvetica" w:cs="Helvetica"/>
        </w:rPr>
      </w:pPr>
      <w:r w:rsidRPr="00A72B5A">
        <w:rPr>
          <w:rFonts w:ascii="Helvetica" w:hAnsi="Helvetica" w:cs="Helvetica"/>
        </w:rPr>
        <w:t>Lisman, J.E., Idiart, M.A., 1995. Storage of 7 +/- 2 short-term memories in oscillatory subcycles. Science 267, 1512–1515. https://doi.org/10.1126/science.7878473</w:t>
      </w:r>
    </w:p>
    <w:p w14:paraId="4D457226" w14:textId="77777777" w:rsidR="00A72B5A" w:rsidRPr="00A72B5A" w:rsidRDefault="00A72B5A" w:rsidP="00A72B5A">
      <w:pPr>
        <w:pStyle w:val="Bibliography"/>
        <w:rPr>
          <w:rFonts w:ascii="Helvetica" w:hAnsi="Helvetica" w:cs="Helvetica"/>
        </w:rPr>
      </w:pPr>
      <w:r w:rsidRPr="00A72B5A">
        <w:rPr>
          <w:rFonts w:ascii="Helvetica" w:hAnsi="Helvetica" w:cs="Helvetica"/>
        </w:rPr>
        <w:t>Marques, T., Schrimpf, M., DiCarlo, J.J., 2021. Multi-scale hierarchical neural network models that bridge from single neurons in the primate primary visual cortex to object recognition behavior (preprint). Neuroscience. https://doi.org/10.1101/2021.03.01.433495</w:t>
      </w:r>
    </w:p>
    <w:p w14:paraId="7C390021" w14:textId="77777777" w:rsidR="00A72B5A" w:rsidRPr="00A72B5A" w:rsidRDefault="00A72B5A" w:rsidP="00A72B5A">
      <w:pPr>
        <w:pStyle w:val="Bibliography"/>
        <w:rPr>
          <w:rFonts w:ascii="Helvetica" w:hAnsi="Helvetica" w:cs="Helvetica"/>
        </w:rPr>
      </w:pPr>
      <w:r w:rsidRPr="00A72B5A">
        <w:rPr>
          <w:rFonts w:ascii="Helvetica" w:hAnsi="Helvetica" w:cs="Helvetica"/>
        </w:rPr>
        <w:t>Reddy, L., Cichy, R.M., VanRullen, R., 2021. Representational Content of Oscillatory Brain Activity during Object Recognition: Contrasting Cortical and Deep Neural Network Hierarchies. eNeuro 8. https://doi.org/10.1523/ENEURO.0362-20.2021</w:t>
      </w:r>
    </w:p>
    <w:p w14:paraId="31C6FA82" w14:textId="77777777" w:rsidR="00A72B5A" w:rsidRPr="00A72B5A" w:rsidRDefault="00A72B5A" w:rsidP="00A72B5A">
      <w:pPr>
        <w:pStyle w:val="Bibliography"/>
        <w:rPr>
          <w:rFonts w:ascii="Helvetica" w:hAnsi="Helvetica" w:cs="Helvetica"/>
        </w:rPr>
      </w:pPr>
      <w:r w:rsidRPr="00A72B5A">
        <w:rPr>
          <w:rFonts w:ascii="Helvetica" w:hAnsi="Helvetica" w:cs="Helvetica"/>
        </w:rPr>
        <w:t>Schrimpf, M., Kubilius, J., Hong, H., Majaj, N.J., Rajalingham, R., Issa, E.B., Kar, K., Bashivan, P., Prescott-Roy, J., Geiger, F., Schmidt, K., Yamins, D.L.K., DiCarlo, J.J., 2020. Brain-Score: Which Artificial Neural Network for Object Recognition is most Brain-Like? bioRxiv 407007. https://doi.org/10.1101/407007</w:t>
      </w:r>
    </w:p>
    <w:p w14:paraId="39852545" w14:textId="77777777" w:rsidR="00A72B5A" w:rsidRPr="00A72B5A" w:rsidRDefault="00A72B5A" w:rsidP="00A72B5A">
      <w:pPr>
        <w:pStyle w:val="Bibliography"/>
        <w:rPr>
          <w:rFonts w:ascii="Helvetica" w:hAnsi="Helvetica" w:cs="Helvetica"/>
          <w:lang w:val="de-DE"/>
        </w:rPr>
      </w:pPr>
      <w:r w:rsidRPr="00A72B5A">
        <w:rPr>
          <w:rFonts w:ascii="Helvetica" w:hAnsi="Helvetica" w:cs="Helvetica"/>
        </w:rPr>
        <w:t xml:space="preserve">Voulodimos, A., Doulamis, N., Doulamis, A., Protopapadakis, E., 2018. Deep Learning for Computer Vision: A Brief Review. Comput. Intell. </w:t>
      </w:r>
      <w:r w:rsidRPr="00A72B5A">
        <w:rPr>
          <w:rFonts w:ascii="Helvetica" w:hAnsi="Helvetica" w:cs="Helvetica"/>
          <w:lang w:val="de-DE"/>
        </w:rPr>
        <w:t>Neurosci. 2018, e7068349. https://doi.org/10.1155/2018/7068349</w:t>
      </w:r>
    </w:p>
    <w:p w14:paraId="43F38BF4" w14:textId="77777777" w:rsidR="00A72B5A" w:rsidRPr="00A72B5A" w:rsidRDefault="00A72B5A" w:rsidP="00A72B5A">
      <w:pPr>
        <w:pStyle w:val="Bibliography"/>
        <w:rPr>
          <w:rFonts w:ascii="Helvetica" w:hAnsi="Helvetica" w:cs="Helvetica"/>
        </w:rPr>
      </w:pPr>
      <w:r w:rsidRPr="00A72B5A">
        <w:rPr>
          <w:rFonts w:ascii="Helvetica" w:hAnsi="Helvetica" w:cs="Helvetica"/>
          <w:lang w:val="de-DE"/>
        </w:rPr>
        <w:t xml:space="preserve">Yamins, D.L.K., DiCarlo, J.J., 2016. </w:t>
      </w:r>
      <w:r w:rsidRPr="00A72B5A">
        <w:rPr>
          <w:rFonts w:ascii="Helvetica" w:hAnsi="Helvetica" w:cs="Helvetica"/>
        </w:rPr>
        <w:t>Using goal-driven deep learning models to understand sensory cortex. Nat. Neurosci. 19, 356–365. https://doi.org/10.1038/nn.4244</w:t>
      </w:r>
    </w:p>
    <w:p w14:paraId="714CD8D8" w14:textId="77777777" w:rsidR="00A72B5A" w:rsidRPr="00A72B5A" w:rsidRDefault="00A72B5A" w:rsidP="00A72B5A">
      <w:pPr>
        <w:pStyle w:val="Bibliography"/>
        <w:rPr>
          <w:rFonts w:ascii="Helvetica" w:hAnsi="Helvetica" w:cs="Helvetica"/>
        </w:rPr>
      </w:pPr>
      <w:r w:rsidRPr="00A72B5A">
        <w:rPr>
          <w:rFonts w:ascii="Helvetica" w:hAnsi="Helvetica" w:cs="Helvetica"/>
        </w:rPr>
        <w:t>Yamins, D.L.K., Hong, H., Cadieu, C.F., Solomon, E.A., Seibert, D., DiCarlo, J.J., 2014. Performance-optimized hierarchical models predict neural responses in higher visual cortex. Proc. Natl. Acad. Sci. 111, 8619–8624. https://doi.org/10.1073/pnas.1403112111</w:t>
      </w:r>
    </w:p>
    <w:p w14:paraId="0B4583E5" w14:textId="7B4955FC" w:rsidR="00AD322A" w:rsidRDefault="00A72B5A" w:rsidP="00B7710D">
      <w:pPr>
        <w:pStyle w:val="Reference"/>
        <w:spacing w:before="100" w:beforeAutospacing="1" w:after="100" w:afterAutospacing="1"/>
        <w:rPr>
          <w:rFonts w:ascii="Helvetica" w:hAnsi="Helvetica"/>
        </w:rPr>
      </w:pPr>
      <w:r>
        <w:rPr>
          <w:rFonts w:ascii="Helvetica" w:hAnsi="Helvetica"/>
        </w:rPr>
        <w:fldChar w:fldCharType="end"/>
      </w:r>
    </w:p>
    <w:p w14:paraId="0514828E" w14:textId="7EE13D00" w:rsidR="0052073E" w:rsidRDefault="0052073E" w:rsidP="00B7710D">
      <w:pPr>
        <w:pStyle w:val="Reference"/>
        <w:spacing w:before="100" w:beforeAutospacing="1" w:after="100" w:afterAutospacing="1"/>
        <w:rPr>
          <w:rFonts w:ascii="Helvetica" w:hAnsi="Helvetica"/>
        </w:rPr>
      </w:pPr>
    </w:p>
    <w:p w14:paraId="21EE2AC7" w14:textId="16DEB457" w:rsidR="0052073E" w:rsidRDefault="0052073E" w:rsidP="00B7710D">
      <w:pPr>
        <w:pStyle w:val="Reference"/>
        <w:spacing w:before="100" w:beforeAutospacing="1" w:after="100" w:afterAutospacing="1"/>
        <w:rPr>
          <w:rFonts w:ascii="Helvetica" w:hAnsi="Helvetica"/>
        </w:rPr>
      </w:pPr>
    </w:p>
    <w:p w14:paraId="1BD0FA69" w14:textId="77777777" w:rsidR="0052073E" w:rsidRPr="00B7710D" w:rsidRDefault="0052073E" w:rsidP="0052073E">
      <w:pPr>
        <w:pStyle w:val="Reference"/>
        <w:spacing w:before="100" w:beforeAutospacing="1" w:after="100" w:afterAutospacing="1"/>
        <w:rPr>
          <w:rFonts w:ascii="Helvetica" w:hAnsi="Helvetica"/>
        </w:rPr>
      </w:pPr>
    </w:p>
    <w:sectPr w:rsidR="0052073E" w:rsidRPr="00B7710D" w:rsidSect="00393C35">
      <w:type w:val="continuous"/>
      <w:pgSz w:w="12240" w:h="15840" w:code="1"/>
      <w:pgMar w:top="1440" w:right="1080" w:bottom="1080" w:left="1080"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Ole Jensen (Psychology)" w:date="2023-03-23T10:55:00Z" w:initials="OJ(">
    <w:p w14:paraId="509A5237" w14:textId="2BF24390" w:rsidR="00197706" w:rsidRDefault="00197706">
      <w:pPr>
        <w:pStyle w:val="CommentText"/>
      </w:pPr>
      <w:r>
        <w:rPr>
          <w:rStyle w:val="CommentReference"/>
        </w:rPr>
        <w:annotationRef/>
      </w:r>
      <w:r>
        <w:t xml:space="preserve">Not sure an outsider would understand this point </w:t>
      </w:r>
    </w:p>
  </w:comment>
  <w:comment w:id="47" w:author="Ole Jensen (Psychology)" w:date="2023-03-23T11:09:00Z" w:initials="OJ(">
    <w:p w14:paraId="48ADB90D" w14:textId="49114BE9" w:rsidR="00551B8D" w:rsidRDefault="00551B8D">
      <w:pPr>
        <w:pStyle w:val="CommentText"/>
      </w:pPr>
      <w:r>
        <w:rPr>
          <w:rStyle w:val="CommentReference"/>
        </w:rPr>
        <w:annotationRef/>
      </w:r>
      <w:r>
        <w:t xml:space="preserve">No sure he </w:t>
      </w:r>
      <w:proofErr w:type="gramStart"/>
      <w:r>
        <w:t>belong</w:t>
      </w:r>
      <w:proofErr w:type="gramEnd"/>
      <w:r>
        <w:t xml:space="preserve"> </w:t>
      </w:r>
      <w:proofErr w:type="spellStart"/>
      <w:r>
        <w:t>erhe</w:t>
      </w:r>
      <w:proofErr w:type="spellEnd"/>
      <w:r>
        <w:t>? (</w:t>
      </w:r>
      <w:proofErr w:type="gramStart"/>
      <w:r>
        <w:t>mainly</w:t>
      </w:r>
      <w:proofErr w:type="gramEnd"/>
      <w:r>
        <w:t xml:space="preserve"> doing human work while also </w:t>
      </w:r>
      <w:proofErr w:type="spellStart"/>
      <w:r>
        <w:t>mentioninh</w:t>
      </w:r>
      <w:proofErr w:type="spellEnd"/>
      <w:r>
        <w:t xml:space="preserve"> NHP)</w:t>
      </w:r>
    </w:p>
  </w:comment>
  <w:comment w:id="77" w:author="Ole Jensen (Psychology)" w:date="2023-03-23T11:18:00Z" w:initials="OJ(">
    <w:p w14:paraId="02B65872" w14:textId="56D5FA79" w:rsidR="007576F4" w:rsidRDefault="007576F4">
      <w:pPr>
        <w:pStyle w:val="CommentText"/>
      </w:pPr>
      <w:r>
        <w:rPr>
          <w:rStyle w:val="CommentReference"/>
        </w:rPr>
        <w:annotationRef/>
      </w:r>
      <w:r>
        <w:t xml:space="preserve">Not sure I understand – do you really compress input to 2x2=4 dimensions? If </w:t>
      </w:r>
      <w:proofErr w:type="gramStart"/>
      <w:r>
        <w:t>so</w:t>
      </w:r>
      <w:proofErr w:type="gramEnd"/>
      <w:r>
        <w:t xml:space="preserve"> I do not understand the point of expanding to 68 dimensions? Or is the 2x2 a convolution kerned? </w:t>
      </w:r>
    </w:p>
  </w:comment>
  <w:comment w:id="80" w:author="Ole Jensen (Psychology)" w:date="2023-03-23T11:40:00Z" w:initials="OJ(">
    <w:p w14:paraId="303A1A0B" w14:textId="0D043FB2" w:rsidR="008831BE" w:rsidRDefault="008831BE">
      <w:pPr>
        <w:pStyle w:val="CommentText"/>
      </w:pPr>
    </w:p>
  </w:comment>
  <w:comment w:id="94" w:author="Katharina Duecker (Psychology)" w:date="2023-03-22T15:52:00Z" w:initials="KD(">
    <w:p w14:paraId="6604D1A1" w14:textId="5CBDA5D3" w:rsidR="00F15F8D" w:rsidRDefault="00F15F8D">
      <w:pPr>
        <w:pStyle w:val="CommentText"/>
      </w:pPr>
      <w:r>
        <w:rPr>
          <w:rStyle w:val="CommentReference"/>
        </w:rPr>
        <w:annotationRef/>
      </w:r>
      <w:r>
        <w:rPr>
          <w:noProof/>
        </w:rPr>
        <w:t>correct if wrong</w:t>
      </w:r>
    </w:p>
  </w:comment>
  <w:comment w:id="108" w:author="Ole Jensen (Psychology)" w:date="2023-03-23T11:26:00Z" w:initials="OJ(">
    <w:p w14:paraId="037D3AD6" w14:textId="5C6E4B15" w:rsidR="007B21AE" w:rsidRDefault="007B21AE">
      <w:pPr>
        <w:pStyle w:val="CommentText"/>
      </w:pPr>
      <w:r>
        <w:rPr>
          <w:rStyle w:val="CommentReference"/>
        </w:rPr>
        <w:annotationRef/>
      </w:r>
      <w:r>
        <w:t>wi</w:t>
      </w:r>
      <w:r w:rsidR="007A39CC">
        <w:t>th</w:t>
      </w:r>
      <w:r>
        <w:t xml:space="preserve"> +1 added? </w:t>
      </w:r>
    </w:p>
  </w:comment>
  <w:comment w:id="109" w:author="Ole Jensen (Psychology)" w:date="2023-03-23T11:38:00Z" w:initials="OJ(">
    <w:p w14:paraId="78686E21" w14:textId="7C9BF8C8" w:rsidR="008831BE" w:rsidRDefault="008831BE">
      <w:pPr>
        <w:pStyle w:val="CommentText"/>
      </w:pPr>
      <w:r>
        <w:rPr>
          <w:rStyle w:val="CommentReference"/>
        </w:rPr>
        <w:annotationRef/>
      </w:r>
      <w:r>
        <w:t>Remove? As I now put in tau above</w:t>
      </w:r>
    </w:p>
  </w:comment>
  <w:comment w:id="115" w:author="Ole Jensen (Psychology)" w:date="2023-03-23T11:42:00Z" w:initials="OJ(">
    <w:p w14:paraId="1EAC3489" w14:textId="69A99401" w:rsidR="008831BE" w:rsidRDefault="008831BE">
      <w:pPr>
        <w:pStyle w:val="CommentText"/>
      </w:pPr>
      <w:r>
        <w:rPr>
          <w:rStyle w:val="CommentReference"/>
        </w:rPr>
        <w:annotationRef/>
      </w:r>
      <w:r>
        <w:t>Don’t follow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9A5237" w15:done="0"/>
  <w15:commentEx w15:paraId="48ADB90D" w15:done="0"/>
  <w15:commentEx w15:paraId="02B65872" w15:done="0"/>
  <w15:commentEx w15:paraId="303A1A0B" w15:done="0"/>
  <w15:commentEx w15:paraId="6604D1A1" w15:done="0"/>
  <w15:commentEx w15:paraId="037D3AD6" w15:done="0"/>
  <w15:commentEx w15:paraId="78686E21" w15:done="0"/>
  <w15:commentEx w15:paraId="1EAC34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AEAC" w16cex:dateUtc="2023-03-23T10:55:00Z"/>
  <w16cex:commentExtensible w16cex:durableId="27C6B1CE" w16cex:dateUtc="2023-03-23T11:09:00Z"/>
  <w16cex:commentExtensible w16cex:durableId="27C6B411" w16cex:dateUtc="2023-03-23T11:18:00Z"/>
  <w16cex:commentExtensible w16cex:durableId="27C6B948" w16cex:dateUtc="2023-03-23T11:40:00Z"/>
  <w16cex:commentExtensible w16cex:durableId="27C5A2AE" w16cex:dateUtc="2023-03-22T15:52:00Z"/>
  <w16cex:commentExtensible w16cex:durableId="27C6B5EA" w16cex:dateUtc="2023-03-23T11:26:00Z"/>
  <w16cex:commentExtensible w16cex:durableId="27C6B8B2" w16cex:dateUtc="2023-03-23T11:38:00Z"/>
  <w16cex:commentExtensible w16cex:durableId="27C6B9BE" w16cex:dateUtc="2023-03-23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9A5237" w16cid:durableId="27C6AEAC"/>
  <w16cid:commentId w16cid:paraId="48ADB90D" w16cid:durableId="27C6B1CE"/>
  <w16cid:commentId w16cid:paraId="02B65872" w16cid:durableId="27C6B411"/>
  <w16cid:commentId w16cid:paraId="303A1A0B" w16cid:durableId="27C6B948"/>
  <w16cid:commentId w16cid:paraId="6604D1A1" w16cid:durableId="27C5A2AE"/>
  <w16cid:commentId w16cid:paraId="037D3AD6" w16cid:durableId="27C6B5EA"/>
  <w16cid:commentId w16cid:paraId="78686E21" w16cid:durableId="27C6B8B2"/>
  <w16cid:commentId w16cid:paraId="1EAC3489" w16cid:durableId="27C6B9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7857D" w14:textId="77777777" w:rsidR="00645FDF" w:rsidRDefault="00645FDF">
      <w:r>
        <w:separator/>
      </w:r>
    </w:p>
  </w:endnote>
  <w:endnote w:type="continuationSeparator" w:id="0">
    <w:p w14:paraId="4FDEFE1B" w14:textId="77777777" w:rsidR="00645FDF" w:rsidRDefault="00645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5A2F4" w14:textId="77777777" w:rsidR="00645FDF" w:rsidRDefault="00645FDF">
      <w:r>
        <w:separator/>
      </w:r>
    </w:p>
  </w:footnote>
  <w:footnote w:type="continuationSeparator" w:id="0">
    <w:p w14:paraId="682C75D9" w14:textId="77777777" w:rsidR="00645FDF" w:rsidRDefault="00645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8F26D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16cid:durableId="228809449">
    <w:abstractNumId w:val="11"/>
  </w:num>
  <w:num w:numId="2" w16cid:durableId="180359404">
    <w:abstractNumId w:val="10"/>
  </w:num>
  <w:num w:numId="3" w16cid:durableId="1113863374">
    <w:abstractNumId w:val="8"/>
  </w:num>
  <w:num w:numId="4" w16cid:durableId="739980417">
    <w:abstractNumId w:val="7"/>
  </w:num>
  <w:num w:numId="5" w16cid:durableId="1410038337">
    <w:abstractNumId w:val="6"/>
  </w:num>
  <w:num w:numId="6" w16cid:durableId="39520850">
    <w:abstractNumId w:val="5"/>
  </w:num>
  <w:num w:numId="7" w16cid:durableId="1444114404">
    <w:abstractNumId w:val="9"/>
  </w:num>
  <w:num w:numId="8" w16cid:durableId="15929038">
    <w:abstractNumId w:val="4"/>
  </w:num>
  <w:num w:numId="9" w16cid:durableId="1935476386">
    <w:abstractNumId w:val="3"/>
  </w:num>
  <w:num w:numId="10" w16cid:durableId="1065834088">
    <w:abstractNumId w:val="2"/>
  </w:num>
  <w:num w:numId="11" w16cid:durableId="1952546187">
    <w:abstractNumId w:val="1"/>
  </w:num>
  <w:num w:numId="12" w16cid:durableId="7960279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 Jensen (Psychology)">
    <w15:presenceInfo w15:providerId="AD" w15:userId="S::o.jensen@bham.ac.uk::d0ce08ee-c54a-4537-87a2-eccc994ec1c5"/>
  </w15:person>
  <w15:person w15:author="Katharina Duecker (Psychology)">
    <w15:presenceInfo w15:providerId="AD" w15:userId="S::k.duecker@bham.ac.uk::0d0a529b-4bce-42ca-86cf-a2220b5205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C97"/>
    <w:rsid w:val="00006AF2"/>
    <w:rsid w:val="00010E25"/>
    <w:rsid w:val="000123F2"/>
    <w:rsid w:val="0002604C"/>
    <w:rsid w:val="0004600B"/>
    <w:rsid w:val="0005105D"/>
    <w:rsid w:val="000A2C97"/>
    <w:rsid w:val="000D3800"/>
    <w:rsid w:val="000F1D54"/>
    <w:rsid w:val="000F3914"/>
    <w:rsid w:val="00160A82"/>
    <w:rsid w:val="0018463D"/>
    <w:rsid w:val="00187D6B"/>
    <w:rsid w:val="00197706"/>
    <w:rsid w:val="001A2271"/>
    <w:rsid w:val="001F0DE7"/>
    <w:rsid w:val="001F6A68"/>
    <w:rsid w:val="0020166F"/>
    <w:rsid w:val="00245FF6"/>
    <w:rsid w:val="00254298"/>
    <w:rsid w:val="0027360B"/>
    <w:rsid w:val="002A0028"/>
    <w:rsid w:val="002A5541"/>
    <w:rsid w:val="002C4577"/>
    <w:rsid w:val="002D7F1E"/>
    <w:rsid w:val="003138DA"/>
    <w:rsid w:val="003323DD"/>
    <w:rsid w:val="00334CB2"/>
    <w:rsid w:val="00374E90"/>
    <w:rsid w:val="003811C4"/>
    <w:rsid w:val="00391F41"/>
    <w:rsid w:val="00393C35"/>
    <w:rsid w:val="003E1FA2"/>
    <w:rsid w:val="00411867"/>
    <w:rsid w:val="00414438"/>
    <w:rsid w:val="00494069"/>
    <w:rsid w:val="004F7AB7"/>
    <w:rsid w:val="00505FAA"/>
    <w:rsid w:val="0051047B"/>
    <w:rsid w:val="0052073E"/>
    <w:rsid w:val="0052338A"/>
    <w:rsid w:val="0052620A"/>
    <w:rsid w:val="00532E89"/>
    <w:rsid w:val="00551B8D"/>
    <w:rsid w:val="00556E72"/>
    <w:rsid w:val="00634D9A"/>
    <w:rsid w:val="00645FDF"/>
    <w:rsid w:val="00662B9C"/>
    <w:rsid w:val="006B54FA"/>
    <w:rsid w:val="006E5D0B"/>
    <w:rsid w:val="007000FA"/>
    <w:rsid w:val="00717EC2"/>
    <w:rsid w:val="00733195"/>
    <w:rsid w:val="00736E64"/>
    <w:rsid w:val="00740846"/>
    <w:rsid w:val="0075517D"/>
    <w:rsid w:val="007576F4"/>
    <w:rsid w:val="007604CD"/>
    <w:rsid w:val="00781D25"/>
    <w:rsid w:val="00782027"/>
    <w:rsid w:val="007A39CC"/>
    <w:rsid w:val="007B21AE"/>
    <w:rsid w:val="00800E63"/>
    <w:rsid w:val="0080660C"/>
    <w:rsid w:val="008254C0"/>
    <w:rsid w:val="00877932"/>
    <w:rsid w:val="008831BE"/>
    <w:rsid w:val="008A2D36"/>
    <w:rsid w:val="008B5BF9"/>
    <w:rsid w:val="008B784B"/>
    <w:rsid w:val="008E3E13"/>
    <w:rsid w:val="00942F8D"/>
    <w:rsid w:val="00945FF0"/>
    <w:rsid w:val="009716FA"/>
    <w:rsid w:val="00980650"/>
    <w:rsid w:val="00981C23"/>
    <w:rsid w:val="009C72E6"/>
    <w:rsid w:val="009D0F43"/>
    <w:rsid w:val="00A112E4"/>
    <w:rsid w:val="00A301CC"/>
    <w:rsid w:val="00A30978"/>
    <w:rsid w:val="00A35B4D"/>
    <w:rsid w:val="00A401AC"/>
    <w:rsid w:val="00A47CF0"/>
    <w:rsid w:val="00A70F7A"/>
    <w:rsid w:val="00A72B5A"/>
    <w:rsid w:val="00A74DB6"/>
    <w:rsid w:val="00AD1738"/>
    <w:rsid w:val="00AD322A"/>
    <w:rsid w:val="00AD7AA5"/>
    <w:rsid w:val="00B43E2B"/>
    <w:rsid w:val="00B54DC5"/>
    <w:rsid w:val="00B7710D"/>
    <w:rsid w:val="00BD08B8"/>
    <w:rsid w:val="00C570DF"/>
    <w:rsid w:val="00C7233A"/>
    <w:rsid w:val="00C80703"/>
    <w:rsid w:val="00C92A75"/>
    <w:rsid w:val="00C95895"/>
    <w:rsid w:val="00CF75D1"/>
    <w:rsid w:val="00D033A5"/>
    <w:rsid w:val="00D1090E"/>
    <w:rsid w:val="00D160C6"/>
    <w:rsid w:val="00D31301"/>
    <w:rsid w:val="00D359CA"/>
    <w:rsid w:val="00D46C35"/>
    <w:rsid w:val="00D773AA"/>
    <w:rsid w:val="00DA0125"/>
    <w:rsid w:val="00DD34D7"/>
    <w:rsid w:val="00DD4220"/>
    <w:rsid w:val="00DF7B82"/>
    <w:rsid w:val="00E1659B"/>
    <w:rsid w:val="00E52798"/>
    <w:rsid w:val="00E55D89"/>
    <w:rsid w:val="00E7560B"/>
    <w:rsid w:val="00E760B1"/>
    <w:rsid w:val="00E81929"/>
    <w:rsid w:val="00E840A2"/>
    <w:rsid w:val="00EA4EEE"/>
    <w:rsid w:val="00EC6AD0"/>
    <w:rsid w:val="00EF3B66"/>
    <w:rsid w:val="00EF75A7"/>
    <w:rsid w:val="00F15F8D"/>
    <w:rsid w:val="00F278E6"/>
    <w:rsid w:val="00F32F94"/>
    <w:rsid w:val="00F36A3B"/>
    <w:rsid w:val="00F5280A"/>
    <w:rsid w:val="00F725B3"/>
    <w:rsid w:val="00F90831"/>
    <w:rsid w:val="00FA0B38"/>
    <w:rsid w:val="00FA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8569980"/>
  <w14:defaultImageDpi w14:val="300"/>
  <w15:chartTrackingRefBased/>
  <w15:docId w15:val="{41B6B07D-5F62-4BF9-AFA4-FFDE82C7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564D1E"/>
    <w:pPr>
      <w:ind w:firstLine="181"/>
      <w:jc w:val="both"/>
    </w:pPr>
    <w:rPr>
      <w:rFonts w:ascii="Times New Roman" w:hAnsi="Times New Roman"/>
      <w:lang w:val="en-US" w:eastAsia="en-US"/>
    </w:rPr>
  </w:style>
  <w:style w:type="paragraph" w:styleId="Heading1">
    <w:name w:val="heading 1"/>
    <w:basedOn w:val="NormalSectionStart"/>
    <w:next w:val="NormalSectionStart"/>
    <w:link w:val="Heading1Char"/>
    <w:qFormat/>
    <w:rsid w:val="00782027"/>
    <w:pPr>
      <w:keepNext/>
      <w:spacing w:before="200" w:after="60"/>
      <w:jc w:val="center"/>
      <w:outlineLvl w:val="0"/>
    </w:pPr>
    <w:rPr>
      <w:rFonts w:ascii="Arial" w:hAnsi="Arial"/>
      <w:b/>
      <w:sz w:val="24"/>
    </w:rPr>
  </w:style>
  <w:style w:type="paragraph" w:styleId="Heading2">
    <w:name w:val="heading 2"/>
    <w:basedOn w:val="NormalSectionStart"/>
    <w:next w:val="NormalSectionStart"/>
    <w:link w:val="Heading2Char"/>
    <w:qFormat/>
    <w:rsid w:val="00782027"/>
    <w:pPr>
      <w:keepNext/>
      <w:spacing w:before="200" w:after="60"/>
      <w:jc w:val="left"/>
      <w:outlineLvl w:val="1"/>
    </w:pPr>
    <w:rPr>
      <w:rFonts w:ascii="Arial" w:hAnsi="Arial"/>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link w:val="FootnoteTextChar"/>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rsid w:val="00782027"/>
    <w:pPr>
      <w:jc w:val="center"/>
      <w:outlineLvl w:val="0"/>
    </w:pPr>
    <w:rPr>
      <w:rFonts w:ascii="Arial" w:hAnsi="Arial"/>
      <w:b/>
      <w:kern w:val="28"/>
      <w:sz w:val="36"/>
    </w:rPr>
  </w:style>
  <w:style w:type="paragraph" w:styleId="Caption">
    <w:name w:val="caption"/>
    <w:basedOn w:val="NormalSectionStart"/>
    <w:next w:val="NormalSectionStart"/>
    <w:qFormat/>
    <w:rsid w:val="000A2C97"/>
    <w:pPr>
      <w:jc w:val="center"/>
    </w:pPr>
  </w:style>
  <w:style w:type="paragraph" w:customStyle="1" w:styleId="Abstract">
    <w:name w:val="Abstract"/>
    <w:basedOn w:val="Abstracttext"/>
    <w:qFormat/>
    <w:rsid w:val="00782027"/>
    <w:pPr>
      <w:spacing w:before="120"/>
      <w:ind w:left="0" w:right="40"/>
    </w:pPr>
    <w:rPr>
      <w:rFonts w:ascii="Arial" w:hAnsi="Arial"/>
      <w:b/>
      <w:bCs/>
    </w:rPr>
  </w:style>
  <w:style w:type="character" w:styleId="UnresolvedMention">
    <w:name w:val="Unresolved Mention"/>
    <w:basedOn w:val="DefaultParagraphFont"/>
    <w:uiPriority w:val="99"/>
    <w:semiHidden/>
    <w:unhideWhenUsed/>
    <w:rsid w:val="00E1659B"/>
    <w:rPr>
      <w:color w:val="605E5C"/>
      <w:shd w:val="clear" w:color="auto" w:fill="E1DFDD"/>
    </w:rPr>
  </w:style>
  <w:style w:type="character" w:styleId="PlaceholderText">
    <w:name w:val="Placeholder Text"/>
    <w:basedOn w:val="DefaultParagraphFont"/>
    <w:uiPriority w:val="99"/>
    <w:unhideWhenUsed/>
    <w:rsid w:val="00FA4CA7"/>
    <w:rPr>
      <w:color w:val="808080"/>
    </w:rPr>
  </w:style>
  <w:style w:type="character" w:customStyle="1" w:styleId="Heading2Char">
    <w:name w:val="Heading 2 Char"/>
    <w:basedOn w:val="DefaultParagraphFont"/>
    <w:link w:val="Heading2"/>
    <w:rsid w:val="00FA4CA7"/>
    <w:rPr>
      <w:rFonts w:ascii="Arial" w:eastAsia="Times New Roman" w:hAnsi="Arial"/>
      <w:b/>
      <w:sz w:val="22"/>
      <w:lang w:val="en-US" w:eastAsia="en-US"/>
    </w:rPr>
  </w:style>
  <w:style w:type="character" w:customStyle="1" w:styleId="FootnoteTextChar">
    <w:name w:val="Footnote Text Char"/>
    <w:basedOn w:val="DefaultParagraphFont"/>
    <w:link w:val="FootnoteText"/>
    <w:semiHidden/>
    <w:rsid w:val="00D1090E"/>
    <w:rPr>
      <w:rFonts w:ascii="Times New Roman" w:hAnsi="Times New Roman"/>
      <w:sz w:val="18"/>
      <w:lang w:val="en-US" w:eastAsia="en-US"/>
    </w:rPr>
  </w:style>
  <w:style w:type="character" w:customStyle="1" w:styleId="Heading1Char">
    <w:name w:val="Heading 1 Char"/>
    <w:basedOn w:val="DefaultParagraphFont"/>
    <w:link w:val="Heading1"/>
    <w:rsid w:val="00EA4EEE"/>
    <w:rPr>
      <w:rFonts w:ascii="Arial" w:eastAsia="Times New Roman" w:hAnsi="Arial"/>
      <w:b/>
      <w:sz w:val="24"/>
      <w:lang w:val="en-US" w:eastAsia="en-US"/>
    </w:rPr>
  </w:style>
  <w:style w:type="paragraph" w:styleId="Bibliography">
    <w:name w:val="Bibliography"/>
    <w:basedOn w:val="Normal"/>
    <w:next w:val="Normal"/>
    <w:uiPriority w:val="70"/>
    <w:rsid w:val="00AD322A"/>
    <w:pPr>
      <w:ind w:left="720" w:hanging="720"/>
    </w:pPr>
  </w:style>
  <w:style w:type="character" w:styleId="CommentReference">
    <w:name w:val="annotation reference"/>
    <w:basedOn w:val="DefaultParagraphFont"/>
    <w:uiPriority w:val="99"/>
    <w:semiHidden/>
    <w:unhideWhenUsed/>
    <w:rsid w:val="00F15F8D"/>
    <w:rPr>
      <w:sz w:val="16"/>
      <w:szCs w:val="16"/>
    </w:rPr>
  </w:style>
  <w:style w:type="paragraph" w:styleId="CommentText">
    <w:name w:val="annotation text"/>
    <w:basedOn w:val="Normal"/>
    <w:link w:val="CommentTextChar"/>
    <w:uiPriority w:val="99"/>
    <w:semiHidden/>
    <w:unhideWhenUsed/>
    <w:rsid w:val="00F15F8D"/>
  </w:style>
  <w:style w:type="character" w:customStyle="1" w:styleId="CommentTextChar">
    <w:name w:val="Comment Text Char"/>
    <w:basedOn w:val="DefaultParagraphFont"/>
    <w:link w:val="CommentText"/>
    <w:uiPriority w:val="99"/>
    <w:semiHidden/>
    <w:rsid w:val="00F15F8D"/>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F15F8D"/>
    <w:rPr>
      <w:b/>
      <w:bCs/>
    </w:rPr>
  </w:style>
  <w:style w:type="character" w:customStyle="1" w:styleId="CommentSubjectChar">
    <w:name w:val="Comment Subject Char"/>
    <w:basedOn w:val="CommentTextChar"/>
    <w:link w:val="CommentSubject"/>
    <w:uiPriority w:val="99"/>
    <w:semiHidden/>
    <w:rsid w:val="00F15F8D"/>
    <w:rPr>
      <w:rFonts w:ascii="Times New Roman" w:hAnsi="Times New Roman"/>
      <w:b/>
      <w:bCs/>
      <w:lang w:val="en-US" w:eastAsia="en-US"/>
    </w:rPr>
  </w:style>
  <w:style w:type="paragraph" w:styleId="Revision">
    <w:name w:val="Revision"/>
    <w:hidden/>
    <w:uiPriority w:val="71"/>
    <w:rsid w:val="00F15F8D"/>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4611">
      <w:bodyDiv w:val="1"/>
      <w:marLeft w:val="0"/>
      <w:marRight w:val="0"/>
      <w:marTop w:val="0"/>
      <w:marBottom w:val="0"/>
      <w:divBdr>
        <w:top w:val="none" w:sz="0" w:space="0" w:color="auto"/>
        <w:left w:val="none" w:sz="0" w:space="0" w:color="auto"/>
        <w:bottom w:val="none" w:sz="0" w:space="0" w:color="auto"/>
        <w:right w:val="none" w:sz="0" w:space="0" w:color="auto"/>
      </w:divBdr>
    </w:div>
    <w:div w:id="2127239041">
      <w:bodyDiv w:val="1"/>
      <w:marLeft w:val="0"/>
      <w:marRight w:val="0"/>
      <w:marTop w:val="0"/>
      <w:marBottom w:val="0"/>
      <w:divBdr>
        <w:top w:val="none" w:sz="0" w:space="0" w:color="auto"/>
        <w:left w:val="none" w:sz="0" w:space="0" w:color="auto"/>
        <w:bottom w:val="none" w:sz="0" w:space="0" w:color="auto"/>
        <w:right w:val="none" w:sz="0" w:space="0" w:color="auto"/>
      </w:divBdr>
    </w:div>
    <w:div w:id="2128311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87BA1-77DA-4888-86E1-F0BF3F52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cogsci-template</Template>
  <TotalTime>90</TotalTime>
  <Pages>4</Pages>
  <Words>6573</Words>
  <Characters>37470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43956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Nikolaus Kriegeskorte</dc:creator>
  <cp:keywords/>
  <cp:lastModifiedBy>Ole Jensen (Psychology)</cp:lastModifiedBy>
  <cp:revision>4</cp:revision>
  <cp:lastPrinted>2017-02-10T21:41:00Z</cp:lastPrinted>
  <dcterms:created xsi:type="dcterms:W3CDTF">2023-03-23T10:31:00Z</dcterms:created>
  <dcterms:modified xsi:type="dcterms:W3CDTF">2023-03-23T12:00:00Z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id="bZ2EicEC"/&gt;&lt;style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